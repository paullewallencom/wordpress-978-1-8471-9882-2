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C556B" w:rsidRDefault="00FC556B">
      <w:pPr>
        <w:pStyle w:val="ChapterNumberPACKT"/>
      </w:pPr>
      <w:del w:id="0" w:author="Mark Noble" w:date="2010-01-31T19:47:00Z">
        <w:r>
          <w:delText>3</w:delText>
        </w:r>
      </w:del>
      <w:ins w:id="1" w:author="Mark Noble" w:date="2010-01-31T19:47:00Z">
        <w:r>
          <w:t>4</w:t>
        </w:r>
      </w:ins>
      <w:r>
        <w:commentReference w:id="2"/>
      </w:r>
      <w:r>
        <w:commentReference w:id="3"/>
      </w:r>
    </w:p>
    <w:p w:rsidR="00FC556B" w:rsidRDefault="00FC556B">
      <w:pPr>
        <w:pStyle w:val="ChapterTitlePACKT"/>
      </w:pPr>
      <w:r>
        <w:t>Drupal 7 Administration</w:t>
      </w:r>
    </w:p>
    <w:p w:rsidR="00FC556B" w:rsidDel="00B762A1" w:rsidRDefault="00FC556B">
      <w:pPr>
        <w:pStyle w:val="NormalPACKT"/>
        <w:rPr>
          <w:ins w:id="4" w:author="Mark Noble" w:date="2010-02-02T22:15:00Z"/>
          <w:del w:id="5" w:author="Dayan Hyames" w:date="2010-03-22T11:07:00Z"/>
          <w:lang w:val="en-GB"/>
        </w:rPr>
      </w:pPr>
      <w:r>
        <w:rPr>
          <w:lang w:val="en-GB"/>
        </w:rPr>
        <w:t xml:space="preserve">In the last chapter, we looked at changes to the Drupal 7 content management system. In this chapter, we will look into changes that have been made to the Administration interface </w:t>
      </w:r>
      <w:del w:id="6" w:author="Dayan Hyames" w:date="2010-03-18T12:17:00Z">
        <w:r w:rsidDel="0040268B">
          <w:rPr>
            <w:lang w:val="en-GB"/>
          </w:rPr>
          <w:delText>with</w:delText>
        </w:r>
      </w:del>
      <w:r>
        <w:rPr>
          <w:lang w:val="en-GB"/>
        </w:rPr>
        <w:t>in Drupal 7.</w:t>
      </w:r>
      <w:del w:id="7" w:author="Dayan Hyames" w:date="2010-03-22T11:16:00Z">
        <w:r w:rsidDel="00AC6DB3">
          <w:rPr>
            <w:lang w:val="en-GB"/>
          </w:rPr>
          <w:delText xml:space="preserve">  </w:delText>
        </w:r>
      </w:del>
      <w:ins w:id="8" w:author="Dayan Hyames" w:date="2010-03-22T11:16:00Z">
        <w:r w:rsidR="00AC6DB3">
          <w:rPr>
            <w:lang w:val="en-GB"/>
          </w:rPr>
          <w:t xml:space="preserve"> </w:t>
        </w:r>
      </w:ins>
      <w:r>
        <w:rPr>
          <w:lang w:val="en-GB"/>
        </w:rPr>
        <w:t xml:space="preserve">In addition to </w:t>
      </w:r>
      <w:del w:id="9" w:author="Mark Noble" w:date="2010-01-31T19:49:00Z">
        <w:r>
          <w:rPr>
            <w:lang w:val="en-GB"/>
          </w:rPr>
          <w:delText>displaying</w:delText>
        </w:r>
      </w:del>
      <w:ins w:id="10" w:author="Mark Noble" w:date="2010-01-31T19:49:00Z">
        <w:r>
          <w:rPr>
            <w:lang w:val="en-GB"/>
          </w:rPr>
          <w:t>discussing</w:t>
        </w:r>
      </w:ins>
      <w:r>
        <w:rPr>
          <w:lang w:val="en-GB"/>
        </w:rPr>
        <w:t xml:space="preserve"> information about the new functionality that has been added to Drupal 7, we will also discuss areas where configuration options have been moved or renamed from Drupal 6 to Drupal 7.</w:t>
      </w:r>
      <w:del w:id="11" w:author="Dayan Hyames" w:date="2010-03-22T11:16:00Z">
        <w:r w:rsidDel="00AC6DB3">
          <w:rPr>
            <w:lang w:val="en-GB"/>
          </w:rPr>
          <w:delText xml:space="preserve">  </w:delText>
        </w:r>
      </w:del>
      <w:ins w:id="12" w:author="Dayan Hyames" w:date="2010-03-22T11:16:00Z">
        <w:r w:rsidR="00AC6DB3">
          <w:rPr>
            <w:lang w:val="en-GB"/>
          </w:rPr>
          <w:t xml:space="preserve"> </w:t>
        </w:r>
      </w:ins>
      <w:ins w:id="13" w:author="Mark Noble" w:date="2010-02-02T22:15:00Z">
        <w:r>
          <w:rPr>
            <w:lang w:val="en-GB"/>
          </w:rPr>
          <w:t>Some of the key changes include:</w:t>
        </w:r>
        <w:del w:id="14" w:author="Dayan Hyames" w:date="2010-03-22T11:07:00Z">
          <w:r w:rsidDel="00B762A1">
            <w:rPr>
              <w:lang w:val="en-GB"/>
            </w:rPr>
            <w:delText xml:space="preserve"> </w:delText>
          </w:r>
        </w:del>
      </w:ins>
    </w:p>
    <w:p w:rsidR="00B762A1" w:rsidRDefault="00B762A1">
      <w:pPr>
        <w:pStyle w:val="NormalPACKT"/>
        <w:rPr>
          <w:ins w:id="15" w:author="Dayan Hyames" w:date="2010-03-22T11:07:00Z"/>
          <w:lang w:val="en-GB"/>
        </w:rPr>
      </w:pPr>
    </w:p>
    <w:p w:rsidR="00FC556B" w:rsidDel="00B762A1" w:rsidRDefault="00FC556B">
      <w:pPr>
        <w:pStyle w:val="BulletPACKT"/>
        <w:rPr>
          <w:ins w:id="16" w:author="Mark Noble" w:date="2010-02-02T22:20:00Z"/>
          <w:del w:id="17" w:author="Dayan Hyames" w:date="2010-03-22T11:07:00Z"/>
          <w:lang w:val="en-GB"/>
        </w:rPr>
      </w:pPr>
      <w:ins w:id="18" w:author="Mark Noble" w:date="2010-02-02T22:19:00Z">
        <w:r>
          <w:rPr>
            <w:lang w:val="en-GB"/>
          </w:rPr>
          <w:t xml:space="preserve">The new </w:t>
        </w:r>
      </w:ins>
      <w:ins w:id="19" w:author="Mark Noble" w:date="2010-02-02T22:20:00Z">
        <w:r>
          <w:rPr>
            <w:lang w:val="en-GB"/>
          </w:rPr>
          <w:t xml:space="preserve">administration toolbar so you can quickly access </w:t>
        </w:r>
      </w:ins>
      <w:ins w:id="20" w:author="Dayan Hyames" w:date="2010-03-05T11:23:00Z">
        <w:r w:rsidR="00C161B7">
          <w:rPr>
            <w:lang w:val="en-GB"/>
          </w:rPr>
          <w:t xml:space="preserve">different </w:t>
        </w:r>
      </w:ins>
      <w:ins w:id="21" w:author="Mark Noble" w:date="2010-02-02T22:20:00Z">
        <w:r>
          <w:rPr>
            <w:lang w:val="en-GB"/>
          </w:rPr>
          <w:t>areas of the site</w:t>
        </w:r>
        <w:del w:id="22" w:author="Dayan Hyames" w:date="2010-03-22T11:32:00Z">
          <w:r w:rsidDel="0030017C">
            <w:rPr>
              <w:lang w:val="en-GB"/>
            </w:rPr>
            <w:delText>.</w:delText>
          </w:r>
        </w:del>
        <w:del w:id="23" w:author="Dayan Hyames" w:date="2010-03-22T11:07:00Z">
          <w:r w:rsidDel="00B762A1">
            <w:rPr>
              <w:lang w:val="en-GB"/>
            </w:rPr>
            <w:delText xml:space="preserve"> </w:delText>
          </w:r>
        </w:del>
      </w:ins>
    </w:p>
    <w:p w:rsidR="00B762A1" w:rsidRDefault="00B762A1">
      <w:pPr>
        <w:pStyle w:val="BulletPACKT"/>
        <w:rPr>
          <w:ins w:id="24" w:author="Dayan Hyames" w:date="2010-03-22T11:07:00Z"/>
          <w:lang w:val="en-GB"/>
        </w:rPr>
      </w:pPr>
    </w:p>
    <w:p w:rsidR="00FC556B" w:rsidDel="00B762A1" w:rsidRDefault="00FC556B">
      <w:pPr>
        <w:pStyle w:val="BulletPACKT"/>
        <w:rPr>
          <w:ins w:id="25" w:author="Mark Noble" w:date="2010-02-02T22:20:00Z"/>
          <w:del w:id="26" w:author="Dayan Hyames" w:date="2010-03-22T11:07:00Z"/>
          <w:lang w:val="en-GB"/>
        </w:rPr>
      </w:pPr>
      <w:ins w:id="27" w:author="Mark Noble" w:date="2010-02-02T22:20:00Z">
        <w:r>
          <w:rPr>
            <w:lang w:val="en-GB"/>
          </w:rPr>
          <w:t>The administration overlay which allows you to administer your site without losing your place on the main site</w:t>
        </w:r>
        <w:del w:id="28" w:author="Dayan Hyames" w:date="2010-03-22T11:32:00Z">
          <w:r w:rsidDel="0030017C">
            <w:rPr>
              <w:lang w:val="en-GB"/>
            </w:rPr>
            <w:delText>.</w:delText>
          </w:r>
        </w:del>
        <w:del w:id="29" w:author="Dayan Hyames" w:date="2010-03-22T11:07:00Z">
          <w:r w:rsidDel="00B762A1">
            <w:rPr>
              <w:lang w:val="en-GB"/>
            </w:rPr>
            <w:delText xml:space="preserve"> </w:delText>
          </w:r>
        </w:del>
      </w:ins>
    </w:p>
    <w:p w:rsidR="00B762A1" w:rsidRDefault="00B762A1">
      <w:pPr>
        <w:pStyle w:val="BulletPACKT"/>
        <w:rPr>
          <w:ins w:id="30" w:author="Dayan Hyames" w:date="2010-03-22T11:07:00Z"/>
          <w:lang w:val="en-GB"/>
        </w:rPr>
      </w:pPr>
    </w:p>
    <w:p w:rsidR="00FC556B" w:rsidRDefault="00FC556B">
      <w:pPr>
        <w:pStyle w:val="BulletPACKT"/>
        <w:rPr>
          <w:ins w:id="31" w:author="Mark Noble" w:date="2010-02-02T22:32:00Z"/>
        </w:rPr>
      </w:pPr>
      <w:ins w:id="32" w:author="Mark Noble" w:date="2010-02-02T22:20:00Z">
        <w:r>
          <w:rPr>
            <w:lang w:val="en-GB"/>
          </w:rPr>
          <w:t>The new shortcut functionality which gives you immediate access to commonly used commands</w:t>
        </w:r>
        <w:del w:id="33" w:author="Dayan Hyames" w:date="2010-03-22T11:32:00Z">
          <w:r w:rsidDel="0030017C">
            <w:rPr>
              <w:lang w:val="en-GB"/>
            </w:rPr>
            <w:delText>.</w:delText>
          </w:r>
        </w:del>
      </w:ins>
    </w:p>
    <w:p w:rsidR="00FC556B" w:rsidRDefault="00FC556B">
      <w:pPr>
        <w:pStyle w:val="BulletPACKT"/>
        <w:rPr>
          <w:ins w:id="34" w:author="Mark Noble" w:date="2010-02-02T22:32:00Z"/>
          <w:lang w:val="en-GB"/>
        </w:rPr>
      </w:pPr>
      <w:ins w:id="35" w:author="Mark Noble" w:date="2010-02-02T22:32:00Z">
        <w:r>
          <w:rPr>
            <w:lang w:val="en-GB"/>
          </w:rPr>
          <w:t>Installation of modules and themes directly from your site</w:t>
        </w:r>
        <w:del w:id="36" w:author="Dayan Hyames" w:date="2010-03-22T11:32:00Z">
          <w:r w:rsidDel="0030017C">
            <w:rPr>
              <w:lang w:val="en-GB"/>
            </w:rPr>
            <w:delText>.</w:delText>
          </w:r>
        </w:del>
      </w:ins>
    </w:p>
    <w:p w:rsidR="00FC556B" w:rsidDel="00B762A1" w:rsidRDefault="00FC556B">
      <w:pPr>
        <w:pStyle w:val="BulletPACKT"/>
        <w:rPr>
          <w:ins w:id="37" w:author="Mark Noble" w:date="2010-02-02T22:37:00Z"/>
          <w:del w:id="38" w:author="Dayan Hyames" w:date="2010-03-22T11:07:00Z"/>
          <w:lang w:val="en-GB"/>
        </w:rPr>
      </w:pPr>
      <w:ins w:id="39" w:author="Mark Noble" w:date="2010-02-02T22:35:00Z">
        <w:r>
          <w:rPr>
            <w:lang w:val="en-GB"/>
          </w:rPr>
          <w:t>The new admini</w:t>
        </w:r>
      </w:ins>
      <w:ins w:id="40" w:author="Mark Noble" w:date="2010-02-02T22:36:00Z">
        <w:r>
          <w:rPr>
            <w:lang w:val="en-GB"/>
          </w:rPr>
          <w:t>strator role which allows you to easily give administrators full access to the site without ha</w:t>
        </w:r>
      </w:ins>
      <w:ins w:id="41" w:author="Mark Noble" w:date="2010-02-02T22:37:00Z">
        <w:r>
          <w:rPr>
            <w:lang w:val="en-GB"/>
          </w:rPr>
          <w:t>ving to maintain permissions each time a new module is installed</w:t>
        </w:r>
        <w:del w:id="42" w:author="Dayan Hyames" w:date="2010-03-22T11:32:00Z">
          <w:r w:rsidDel="0030017C">
            <w:rPr>
              <w:lang w:val="en-GB"/>
            </w:rPr>
            <w:delText>.</w:delText>
          </w:r>
        </w:del>
        <w:del w:id="43" w:author="Dayan Hyames" w:date="2010-03-22T11:07:00Z">
          <w:r w:rsidDel="00B762A1">
            <w:rPr>
              <w:lang w:val="en-GB"/>
            </w:rPr>
            <w:delText xml:space="preserve"> </w:delText>
          </w:r>
        </w:del>
      </w:ins>
    </w:p>
    <w:p w:rsidR="00B762A1" w:rsidRDefault="00B762A1">
      <w:pPr>
        <w:pStyle w:val="BulletPACKT"/>
        <w:rPr>
          <w:ins w:id="44" w:author="Dayan Hyames" w:date="2010-03-22T11:07:00Z"/>
          <w:lang w:val="en-GB"/>
        </w:rPr>
      </w:pPr>
    </w:p>
    <w:p w:rsidR="00CF313F" w:rsidRDefault="00FC556B">
      <w:pPr>
        <w:pStyle w:val="BulletEndPACKT"/>
        <w:rPr>
          <w:lang w:val="en-GB"/>
        </w:rPr>
        <w:pPrChange w:id="45" w:author="Dayan Hyames" w:date="2010-03-22T19:12:00Z">
          <w:pPr>
            <w:pStyle w:val="BulletPACKT"/>
          </w:pPr>
        </w:pPrChange>
      </w:pPr>
      <w:ins w:id="46" w:author="Mark Noble" w:date="2010-02-02T22:37:00Z">
        <w:r>
          <w:rPr>
            <w:lang w:val="en-GB"/>
          </w:rPr>
          <w:t>And much more</w:t>
        </w:r>
        <w:del w:id="47" w:author="Dayan Hyames" w:date="2010-03-22T11:32:00Z">
          <w:r w:rsidDel="0030017C">
            <w:rPr>
              <w:lang w:val="en-GB"/>
            </w:rPr>
            <w:delText>.</w:delText>
          </w:r>
        </w:del>
      </w:ins>
      <w:r>
        <w:commentReference w:id="48"/>
      </w:r>
    </w:p>
    <w:p w:rsidR="00FC556B" w:rsidRDefault="00FC556B">
      <w:pPr>
        <w:pStyle w:val="NormalPACKT"/>
        <w:rPr>
          <w:lang w:val="en-GB"/>
        </w:rPr>
      </w:pPr>
      <w:r>
        <w:rPr>
          <w:lang w:val="en-GB"/>
        </w:rPr>
        <w:t xml:space="preserve">At the end of this chapter, you should be able to navigate the new Drupal 7 administration interface, leverage the new administration features in Drupal 7, and easily find all of your favourite features from </w:t>
      </w:r>
      <w:commentRangeStart w:id="49"/>
      <w:r>
        <w:rPr>
          <w:lang w:val="en-GB"/>
        </w:rPr>
        <w:t>Drupal 7</w:t>
      </w:r>
      <w:commentRangeEnd w:id="49"/>
      <w:r w:rsidR="00AD154F">
        <w:rPr>
          <w:rStyle w:val="CommentReference"/>
        </w:rPr>
        <w:commentReference w:id="49"/>
      </w:r>
      <w:r>
        <w:rPr>
          <w:lang w:val="en-GB"/>
        </w:rPr>
        <w:t>.</w:t>
      </w:r>
    </w:p>
    <w:p w:rsidR="00FC556B" w:rsidRDefault="00FC556B">
      <w:pPr>
        <w:pStyle w:val="Heading1"/>
      </w:pPr>
      <w:commentRangeStart w:id="50"/>
      <w:r>
        <w:t>New</w:t>
      </w:r>
      <w:commentRangeEnd w:id="50"/>
      <w:r w:rsidR="00301701">
        <w:rPr>
          <w:rStyle w:val="CommentReference"/>
          <w:rFonts w:ascii="Times New Roman" w:hAnsi="Times New Roman" w:cs="Times New Roman"/>
          <w:b w:val="0"/>
          <w:iCs w:val="0"/>
          <w:color w:val="auto"/>
          <w:kern w:val="0"/>
          <w:lang w:val="en-US"/>
        </w:rPr>
        <w:commentReference w:id="50"/>
      </w:r>
      <w:r>
        <w:t xml:space="preserve"> </w:t>
      </w:r>
      <w:commentRangeStart w:id="51"/>
      <w:r>
        <w:t>A</w:t>
      </w:r>
      <w:commentRangeEnd w:id="51"/>
      <w:r w:rsidR="00CF313F">
        <w:rPr>
          <w:rStyle w:val="CommentReference"/>
          <w:rFonts w:ascii="Times New Roman" w:hAnsi="Times New Roman" w:cs="Times New Roman"/>
          <w:b w:val="0"/>
          <w:iCs w:val="0"/>
          <w:color w:val="auto"/>
          <w:kern w:val="0"/>
          <w:lang w:val="en-US"/>
        </w:rPr>
        <w:commentReference w:id="51"/>
      </w:r>
      <w:r>
        <w:t xml:space="preserve">dministration </w:t>
      </w:r>
      <w:ins w:id="52" w:author="Dayan Hyames" w:date="2010-03-22T11:54:00Z">
        <w:r w:rsidR="0058355D">
          <w:t>i</w:t>
        </w:r>
      </w:ins>
      <w:del w:id="53" w:author="Dayan Hyames" w:date="2010-03-22T11:54:00Z">
        <w:r w:rsidDel="0058355D">
          <w:delText>I</w:delText>
        </w:r>
      </w:del>
      <w:r>
        <w:t>nterface</w:t>
      </w:r>
    </w:p>
    <w:p w:rsidR="00FC556B" w:rsidDel="00B762A1" w:rsidRDefault="00FC556B">
      <w:pPr>
        <w:pStyle w:val="NormalPACKT"/>
        <w:rPr>
          <w:del w:id="54" w:author="Dayan Hyames" w:date="2010-03-22T11:07:00Z"/>
        </w:rPr>
      </w:pPr>
      <w:r>
        <w:t>The most obvious change for past Drupal administrators is the completely new administration interface. In addition to just looking different, the overall structure of the administration interface has been reworked.</w:t>
      </w:r>
      <w:del w:id="55" w:author="Dayan Hyames" w:date="2010-03-22T11:16:00Z">
        <w:r w:rsidDel="00AC6DB3">
          <w:delText xml:space="preserve">  </w:delText>
        </w:r>
      </w:del>
      <w:ins w:id="56" w:author="Dayan Hyames" w:date="2010-03-22T11:16:00Z">
        <w:r w:rsidR="00AC6DB3">
          <w:t xml:space="preserve"> </w:t>
        </w:r>
      </w:ins>
      <w:r>
        <w:t xml:space="preserve">Although the new interface does take some getting used to if you have been working with Drupal for many years, the new interface is </w:t>
      </w:r>
      <w:r>
        <w:lastRenderedPageBreak/>
        <w:t>much more productive and presents information more clearly.</w:t>
      </w:r>
      <w:del w:id="57" w:author="Dayan Hyames" w:date="2010-03-22T11:16:00Z">
        <w:r w:rsidDel="00AC6DB3">
          <w:delText xml:space="preserve">  </w:delText>
        </w:r>
      </w:del>
      <w:ins w:id="58" w:author="Dayan Hyames" w:date="2010-03-22T11:16:00Z">
        <w:r w:rsidR="00AC6DB3">
          <w:t xml:space="preserve"> </w:t>
        </w:r>
      </w:ins>
      <w:r>
        <w:t>Let</w:t>
      </w:r>
      <w:del w:id="59" w:author="Dayan Hyames" w:date="2010-03-22T12:37:00Z">
        <w:r w:rsidDel="00411479">
          <w:delText>'</w:delText>
        </w:r>
      </w:del>
      <w:ins w:id="60" w:author="Dayan Hyames" w:date="2010-03-22T12:37:00Z">
        <w:r w:rsidR="00411479">
          <w:t>'</w:t>
        </w:r>
      </w:ins>
      <w:r>
        <w:t>s explore each section of the administration area before looking at each specific piece of functionality.</w:t>
      </w:r>
      <w:del w:id="61" w:author="Dayan Hyames" w:date="2010-03-22T11:07:00Z">
        <w:r w:rsidDel="00B762A1">
          <w:delText xml:space="preserve"> </w:delText>
        </w:r>
      </w:del>
    </w:p>
    <w:p w:rsidR="00B762A1" w:rsidRDefault="00B762A1">
      <w:pPr>
        <w:pStyle w:val="NormalPACKT"/>
        <w:rPr>
          <w:ins w:id="62" w:author="Dayan Hyames" w:date="2010-03-22T11:07:00Z"/>
        </w:rPr>
      </w:pPr>
    </w:p>
    <w:p w:rsidR="00FC556B" w:rsidRDefault="00FC556B">
      <w:pPr>
        <w:pStyle w:val="Heading2"/>
      </w:pPr>
      <w:r>
        <w:t>Administration Toolbar</w:t>
      </w:r>
    </w:p>
    <w:p w:rsidR="00FC556B" w:rsidDel="00B762A1" w:rsidRDefault="00FC556B">
      <w:pPr>
        <w:pStyle w:val="NormalPACKT"/>
        <w:rPr>
          <w:del w:id="63" w:author="Dayan Hyames" w:date="2010-03-22T11:07:00Z"/>
        </w:rPr>
      </w:pPr>
      <w:r>
        <w:t>The Administration Toolbar displays the major sections of the administration area and indicates which section is currently active</w:t>
      </w:r>
      <w:r>
        <w:commentReference w:id="64"/>
      </w:r>
      <w:ins w:id="65" w:author="Dayan Hyames" w:date="2010-03-05T11:44:00Z">
        <w:r w:rsidR="001A5471">
          <w:t>:</w:t>
        </w:r>
      </w:ins>
      <w:del w:id="66" w:author="Dayan Hyames" w:date="2010-03-05T11:44:00Z">
        <w:r w:rsidDel="001A5471">
          <w:delText>.</w:delText>
        </w:r>
      </w:del>
      <w:del w:id="67" w:author="Dayan Hyames" w:date="2010-03-22T11:07:00Z">
        <w:r w:rsidDel="00B762A1">
          <w:delText xml:space="preserve"> </w:delText>
        </w:r>
      </w:del>
    </w:p>
    <w:p w:rsidR="00B762A1" w:rsidRDefault="00B762A1">
      <w:pPr>
        <w:pStyle w:val="NormalPACKT"/>
        <w:rPr>
          <w:ins w:id="68" w:author="Dayan Hyames" w:date="2010-03-22T11:07:00Z"/>
        </w:rPr>
      </w:pPr>
    </w:p>
    <w:p w:rsidR="00CF313F" w:rsidRDefault="00CF313F">
      <w:pPr>
        <w:pStyle w:val="FigurePACKT"/>
        <w:rPr>
          <w:del w:id="69" w:author="Dayan Hyames" w:date="2010-03-22T12:58:00Z"/>
        </w:rPr>
        <w:pPrChange w:id="70" w:author="Dayan Hyames" w:date="2010-03-22T14:34:00Z">
          <w:pPr>
            <w:pStyle w:val="NormalPACKT"/>
          </w:pPr>
        </w:pPrChange>
      </w:pPr>
      <w:commentRangeStart w:id="71"/>
      <w:ins w:id="72" w:author="Dayan Hyames" w:date="2010-03-22T12:59:00Z">
        <w:r>
          <w:rPr>
            <w:noProof/>
          </w:rPr>
          <w:drawing>
            <wp:inline distT="0" distB="0" distL="0" distR="0">
              <wp:extent cx="5029200" cy="159296"/>
              <wp:effectExtent l="19050" t="0" r="0" b="0"/>
              <wp:docPr id="45" name="Picture 4" descr="\\VOODOO\Current-Titles\1223_Drupal 7 First Look\Chapter04\Graphics\1223_0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ODOO\Current-Titles\1223_Drupal 7 First Look\Chapter04\Graphics\1223_04_01.png"/>
                      <pic:cNvPicPr>
                        <a:picLocks noChangeAspect="1" noChangeArrowheads="1"/>
                      </pic:cNvPicPr>
                    </pic:nvPicPr>
                    <pic:blipFill>
                      <a:blip r:embed="rId9"/>
                      <a:srcRect/>
                      <a:stretch>
                        <a:fillRect/>
                      </a:stretch>
                    </pic:blipFill>
                    <pic:spPr bwMode="auto">
                      <a:xfrm>
                        <a:off x="0" y="0"/>
                        <a:ext cx="5029200" cy="159296"/>
                      </a:xfrm>
                      <a:prstGeom prst="rect">
                        <a:avLst/>
                      </a:prstGeom>
                      <a:noFill/>
                      <a:ln w="9525">
                        <a:noFill/>
                        <a:miter lim="800000"/>
                        <a:headEnd/>
                        <a:tailEnd/>
                      </a:ln>
                    </pic:spPr>
                  </pic:pic>
                </a:graphicData>
              </a:graphic>
            </wp:inline>
          </w:drawing>
        </w:r>
      </w:ins>
      <w:commentRangeEnd w:id="71"/>
      <w:ins w:id="73" w:author="Dayan Hyames" w:date="2010-03-22T14:36:00Z">
        <w:r w:rsidR="003E4C75">
          <w:rPr>
            <w:rStyle w:val="CommentReference"/>
            <w:rFonts w:ascii="Times New Roman" w:hAnsi="Times New Roman" w:cs="Times New Roman"/>
            <w:lang w:val="en-US"/>
          </w:rPr>
          <w:commentReference w:id="71"/>
        </w:r>
      </w:ins>
      <w:del w:id="74" w:author="Dayan Hyames" w:date="2010-03-22T12:58:00Z">
        <w:r>
          <w:rPr>
            <w:noProof/>
          </w:rPr>
          <w:drawing>
            <wp:inline distT="0" distB="0" distL="0" distR="0">
              <wp:extent cx="5029200" cy="161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29200" cy="161925"/>
                      </a:xfrm>
                      <a:prstGeom prst="rect">
                        <a:avLst/>
                      </a:prstGeom>
                      <a:solidFill>
                        <a:srgbClr val="FFFFFF"/>
                      </a:solidFill>
                      <a:ln w="9525">
                        <a:noFill/>
                        <a:miter lim="800000"/>
                        <a:headEnd/>
                        <a:tailEnd/>
                      </a:ln>
                    </pic:spPr>
                  </pic:pic>
                </a:graphicData>
              </a:graphic>
            </wp:inline>
          </w:drawing>
        </w:r>
      </w:del>
    </w:p>
    <w:p w:rsidR="00CF313F" w:rsidRDefault="00CF313F">
      <w:pPr>
        <w:pStyle w:val="FigurePACKT"/>
        <w:rPr>
          <w:ins w:id="75" w:author="Dayan Hyames" w:date="2010-03-22T12:58:00Z"/>
        </w:rPr>
        <w:pPrChange w:id="76" w:author="Dayan Hyames" w:date="2010-03-22T14:34:00Z">
          <w:pPr>
            <w:pStyle w:val="LayoutInformationPACKT"/>
          </w:pPr>
        </w:pPrChange>
      </w:pPr>
    </w:p>
    <w:p w:rsidR="00FC556B" w:rsidRDefault="00FC556B" w:rsidP="00F4054F">
      <w:pPr>
        <w:pStyle w:val="LayoutInformationPACKT"/>
      </w:pPr>
      <w:r>
        <w:t>Insert</w:t>
      </w:r>
      <w:ins w:id="77" w:author="Mark Noble" w:date="2010-02-03T21:52:00Z">
        <w:r>
          <w:t xml:space="preserve"> </w:t>
        </w:r>
      </w:ins>
      <w:ins w:id="78" w:author="Dayan Hyames" w:date="2010-03-05T11:44:00Z">
        <w:r w:rsidR="001A5471">
          <w:t>i</w:t>
        </w:r>
      </w:ins>
      <w:ins w:id="79" w:author="Mark Noble" w:date="2010-02-03T21:52:00Z">
        <w:del w:id="80" w:author="Dayan Hyames" w:date="2010-03-05T11:44:00Z">
          <w:r w:rsidDel="001A5471">
            <w:delText>I</w:delText>
          </w:r>
        </w:del>
        <w:r>
          <w:t>mage</w:t>
        </w:r>
      </w:ins>
      <w:r>
        <w:t xml:space="preserve"> 1223_0</w:t>
      </w:r>
      <w:ins w:id="81" w:author="Dayan Hyames" w:date="2010-03-17T17:34:00Z">
        <w:r w:rsidR="00514F45">
          <w:t>4</w:t>
        </w:r>
      </w:ins>
      <w:del w:id="82" w:author="Dayan Hyames" w:date="2010-03-17T17:34:00Z">
        <w:r w:rsidDel="00514F45">
          <w:delText>3</w:delText>
        </w:r>
      </w:del>
      <w:r>
        <w:t>_</w:t>
      </w:r>
      <w:r w:rsidRPr="00F4054F">
        <w:t>01</w:t>
      </w:r>
      <w:del w:id="83" w:author="Dayan Hyames" w:date="2010-03-05T11:44:00Z">
        <w:r w:rsidDel="001A5471">
          <w:delText>_Admin_Toolbar</w:delText>
        </w:r>
      </w:del>
      <w:r>
        <w:t>.png</w:t>
      </w:r>
    </w:p>
    <w:p w:rsidR="00CF313F" w:rsidRDefault="00FC556B">
      <w:pPr>
        <w:pStyle w:val="NumberedBulletPACKT"/>
        <w:pPrChange w:id="84" w:author="Dayan Hyames" w:date="2010-03-22T19:14:00Z">
          <w:pPr>
            <w:pStyle w:val="BulletPACKT"/>
          </w:pPr>
        </w:pPrChange>
      </w:pPr>
      <w:r>
        <w:t xml:space="preserve">The </w:t>
      </w:r>
      <w:commentRangeStart w:id="85"/>
      <w:r>
        <w:rPr>
          <w:rStyle w:val="ScreenTextPACKT"/>
        </w:rPr>
        <w:t>Dashboard</w:t>
      </w:r>
      <w:commentRangeEnd w:id="85"/>
      <w:r w:rsidR="00A76B40">
        <w:rPr>
          <w:rStyle w:val="CommentReference"/>
        </w:rPr>
        <w:commentReference w:id="85"/>
      </w:r>
      <w:r>
        <w:t xml:space="preserve"> is a completely customizable page which allows you to set up your ideal interface for managing, monitoring, and maintaining your site.</w:t>
      </w:r>
      <w:del w:id="86" w:author="Dayan Hyames" w:date="2010-03-22T11:03:00Z">
        <w:r w:rsidDel="00F676FE">
          <w:delText xml:space="preserve">  </w:delText>
        </w:r>
      </w:del>
    </w:p>
    <w:p w:rsidR="00CF313F" w:rsidRDefault="00FC556B">
      <w:pPr>
        <w:pStyle w:val="NumberedBulletPACKT"/>
        <w:pPrChange w:id="87" w:author="Dayan Hyames" w:date="2010-03-22T19:14:00Z">
          <w:pPr>
            <w:pStyle w:val="BulletPACKT"/>
          </w:pPr>
        </w:pPrChange>
      </w:pPr>
      <w:r>
        <w:t xml:space="preserve">The </w:t>
      </w:r>
      <w:r>
        <w:rPr>
          <w:rStyle w:val="ScreenTextPACKT"/>
        </w:rPr>
        <w:t>Content</w:t>
      </w:r>
      <w:r>
        <w:t xml:space="preserve"> section contains everything related to listing and adding content to your site.</w:t>
      </w:r>
      <w:ins w:id="88" w:author="Dayan Hyames" w:date="2010-03-05T11:59:00Z">
        <w:r w:rsidR="00D82E52">
          <w:t xml:space="preserve"> </w:t>
        </w:r>
      </w:ins>
      <w:del w:id="89" w:author="Dayan Hyames" w:date="2010-03-05T11:59:00Z">
        <w:r w:rsidDel="00D82E52">
          <w:delText xml:space="preserve">   </w:delText>
        </w:r>
      </w:del>
      <w:r>
        <w:t>Key information includes lists of existing content as well as lists of existing comments.</w:t>
      </w:r>
      <w:del w:id="90" w:author="Dayan Hyames" w:date="2010-03-22T11:16:00Z">
        <w:r w:rsidDel="00AC6DB3">
          <w:delText xml:space="preserve">  </w:delText>
        </w:r>
      </w:del>
      <w:ins w:id="91" w:author="Dayan Hyames" w:date="2010-03-22T11:16:00Z">
        <w:r w:rsidR="00AC6DB3">
          <w:t xml:space="preserve"> </w:t>
        </w:r>
      </w:ins>
      <w:r>
        <w:t>If you are using the Book module, your books are also listed here.</w:t>
      </w:r>
      <w:del w:id="92" w:author="Dayan Hyames" w:date="2010-03-22T11:16:00Z">
        <w:r w:rsidDel="00AC6DB3">
          <w:delText xml:space="preserve">  </w:delText>
        </w:r>
      </w:del>
      <w:ins w:id="93" w:author="Dayan Hyames" w:date="2010-03-22T11:16:00Z">
        <w:r w:rsidR="00AC6DB3">
          <w:t xml:space="preserve"> </w:t>
        </w:r>
      </w:ins>
      <w:r>
        <w:t>The content section also includes links to create new content.</w:t>
      </w:r>
    </w:p>
    <w:p w:rsidR="00CF313F" w:rsidRDefault="00FC556B">
      <w:pPr>
        <w:pStyle w:val="NumberedBulletPACKT"/>
        <w:rPr>
          <w:del w:id="94" w:author="Dayan Hyames" w:date="2010-03-22T11:07:00Z"/>
        </w:rPr>
        <w:pPrChange w:id="95" w:author="Dayan Hyames" w:date="2010-03-22T19:14:00Z">
          <w:pPr>
            <w:pStyle w:val="BulletPACKT"/>
          </w:pPr>
        </w:pPrChange>
      </w:pPr>
      <w:r>
        <w:t xml:space="preserve">The </w:t>
      </w:r>
      <w:r>
        <w:rPr>
          <w:rStyle w:val="ScreenTextPACKT"/>
        </w:rPr>
        <w:t>Structure</w:t>
      </w:r>
      <w:r>
        <w:t xml:space="preserve"> section has information related to organizing content on your site.</w:t>
      </w:r>
      <w:del w:id="96" w:author="Dayan Hyames" w:date="2010-03-22T11:16:00Z">
        <w:r w:rsidDel="00AC6DB3">
          <w:delText xml:space="preserve">  </w:delText>
        </w:r>
      </w:del>
      <w:ins w:id="97" w:author="Dayan Hyames" w:date="2010-03-22T11:16:00Z">
        <w:r w:rsidR="00AC6DB3">
          <w:t xml:space="preserve"> </w:t>
        </w:r>
      </w:ins>
      <w:r>
        <w:t>Some of the subsections within the Structure section include: Blocks, Content types, Forums, Menus, Taxonomy, and more.</w:t>
      </w:r>
      <w:del w:id="98" w:author="Dayan Hyames" w:date="2010-03-22T11:07:00Z">
        <w:r w:rsidDel="00B762A1">
          <w:delText xml:space="preserve"> </w:delText>
        </w:r>
      </w:del>
    </w:p>
    <w:p w:rsidR="00CF313F" w:rsidRDefault="00CF313F">
      <w:pPr>
        <w:pStyle w:val="NumberedBulletPACKT"/>
        <w:rPr>
          <w:ins w:id="99" w:author="Dayan Hyames" w:date="2010-03-22T11:07:00Z"/>
        </w:rPr>
        <w:pPrChange w:id="100" w:author="Dayan Hyames" w:date="2010-03-22T19:14:00Z">
          <w:pPr>
            <w:pStyle w:val="BulletPACKT"/>
            <w:numPr>
              <w:numId w:val="27"/>
            </w:numPr>
          </w:pPr>
        </w:pPrChange>
      </w:pPr>
    </w:p>
    <w:p w:rsidR="00CF313F" w:rsidRDefault="00FC556B">
      <w:pPr>
        <w:pStyle w:val="NumberedBulletPACKT"/>
        <w:pPrChange w:id="101" w:author="Dayan Hyames" w:date="2010-03-22T19:15:00Z">
          <w:pPr>
            <w:pStyle w:val="BulletPACKT"/>
          </w:pPr>
        </w:pPrChange>
      </w:pPr>
      <w:r>
        <w:t xml:space="preserve">The </w:t>
      </w:r>
      <w:r>
        <w:rPr>
          <w:rStyle w:val="ScreenTextPACKT"/>
        </w:rPr>
        <w:t>Appearance</w:t>
      </w:r>
      <w:r>
        <w:t xml:space="preserve"> section allows you to select and configure the themes for your site.</w:t>
      </w:r>
      <w:del w:id="102" w:author="Dayan Hyames" w:date="2010-03-22T11:03:00Z">
        <w:r w:rsidDel="00F676FE">
          <w:delText xml:space="preserve">  </w:delText>
        </w:r>
      </w:del>
    </w:p>
    <w:p w:rsidR="00CF313F" w:rsidRDefault="00FC556B">
      <w:pPr>
        <w:pStyle w:val="NumberedBulletPACKT"/>
        <w:rPr>
          <w:del w:id="103" w:author="Dayan Hyames" w:date="2010-03-22T11:07:00Z"/>
        </w:rPr>
        <w:pPrChange w:id="104" w:author="Dayan Hyames" w:date="2010-03-22T19:15:00Z">
          <w:pPr>
            <w:pStyle w:val="BulletPACKT"/>
          </w:pPr>
        </w:pPrChange>
      </w:pPr>
      <w:r>
        <w:t xml:space="preserve">The </w:t>
      </w:r>
      <w:r>
        <w:rPr>
          <w:rStyle w:val="ScreenTextPACKT"/>
        </w:rPr>
        <w:t>People</w:t>
      </w:r>
      <w:r>
        <w:t xml:space="preserve"> section allows you to manage your site</w:t>
      </w:r>
      <w:del w:id="105" w:author="Dayan Hyames" w:date="2010-03-22T12:37:00Z">
        <w:r w:rsidDel="00411479">
          <w:delText>'</w:delText>
        </w:r>
      </w:del>
      <w:ins w:id="106" w:author="Dayan Hyames" w:date="2010-03-22T12:37:00Z">
        <w:r w:rsidR="00411479">
          <w:t>'</w:t>
        </w:r>
      </w:ins>
      <w:r>
        <w:t>s users and add new users to your site.</w:t>
      </w:r>
      <w:del w:id="107" w:author="Dayan Hyames" w:date="2010-03-22T11:07:00Z">
        <w:r w:rsidDel="00B762A1">
          <w:delText xml:space="preserve"> </w:delText>
        </w:r>
      </w:del>
    </w:p>
    <w:p w:rsidR="00CF313F" w:rsidRDefault="00CF313F">
      <w:pPr>
        <w:pStyle w:val="NumberedBulletPACKT"/>
        <w:rPr>
          <w:ins w:id="108" w:author="Dayan Hyames" w:date="2010-03-22T11:07:00Z"/>
        </w:rPr>
        <w:pPrChange w:id="109" w:author="Dayan Hyames" w:date="2010-03-22T19:15:00Z">
          <w:pPr>
            <w:pStyle w:val="BulletPACKT"/>
            <w:numPr>
              <w:numId w:val="27"/>
            </w:numPr>
          </w:pPr>
        </w:pPrChange>
      </w:pPr>
    </w:p>
    <w:p w:rsidR="00CF313F" w:rsidRDefault="00FC556B">
      <w:pPr>
        <w:pStyle w:val="NumberedBulletPACKT"/>
        <w:rPr>
          <w:del w:id="110" w:author="Dayan Hyames" w:date="2010-03-22T11:07:00Z"/>
        </w:rPr>
        <w:pPrChange w:id="111" w:author="Dayan Hyames" w:date="2010-03-22T19:15:00Z">
          <w:pPr>
            <w:pStyle w:val="BulletPACKT"/>
          </w:pPr>
        </w:pPrChange>
      </w:pPr>
      <w:ins w:id="112" w:author="Mark Noble" w:date="2010-02-03T21:54:00Z">
        <w:r>
          <w:t xml:space="preserve">The </w:t>
        </w:r>
        <w:r>
          <w:rPr>
            <w:rStyle w:val="ScreenTextPACKT"/>
          </w:rPr>
          <w:t>Modules</w:t>
        </w:r>
        <w:r>
          <w:t xml:space="preserve"> section </w:t>
        </w:r>
      </w:ins>
      <w:ins w:id="113" w:author="Mark Noble" w:date="2010-02-03T21:55:00Z">
        <w:r>
          <w:t>allows you to install and upgrade new modules from this section as well as managing the modules that are already installed.</w:t>
        </w:r>
        <w:del w:id="114" w:author="Dayan Hyames" w:date="2010-03-22T11:07:00Z">
          <w:r w:rsidDel="00B762A1">
            <w:delText xml:space="preserve"> </w:delText>
          </w:r>
        </w:del>
      </w:ins>
    </w:p>
    <w:p w:rsidR="00CF313F" w:rsidRDefault="00CF313F">
      <w:pPr>
        <w:pStyle w:val="NumberedBulletPACKT"/>
        <w:rPr>
          <w:ins w:id="115" w:author="Dayan Hyames" w:date="2010-03-22T11:07:00Z"/>
        </w:rPr>
        <w:pPrChange w:id="116" w:author="Dayan Hyames" w:date="2010-03-22T19:15:00Z">
          <w:pPr>
            <w:pStyle w:val="BulletPACKT"/>
            <w:numPr>
              <w:numId w:val="27"/>
            </w:numPr>
          </w:pPr>
        </w:pPrChange>
      </w:pPr>
    </w:p>
    <w:p w:rsidR="00CF313F" w:rsidRDefault="00FC556B">
      <w:pPr>
        <w:pStyle w:val="NumberedBulletPACKT"/>
        <w:rPr>
          <w:del w:id="117" w:author="Dayan Hyames" w:date="2010-03-22T11:07:00Z"/>
        </w:rPr>
        <w:pPrChange w:id="118" w:author="Dayan Hyames" w:date="2010-03-22T19:15:00Z">
          <w:pPr>
            <w:pStyle w:val="BulletEndPACKT"/>
          </w:pPr>
        </w:pPrChange>
      </w:pPr>
      <w:r>
        <w:t xml:space="preserve">The </w:t>
      </w:r>
      <w:r>
        <w:rPr>
          <w:rStyle w:val="ScreenTextPACKT"/>
        </w:rPr>
        <w:t>Configuration</w:t>
      </w:r>
      <w:del w:id="119" w:author="Mark Noble" w:date="2010-02-03T21:56:00Z">
        <w:r>
          <w:rPr>
            <w:rStyle w:val="ScreenTextPACKT"/>
          </w:rPr>
          <w:delText xml:space="preserve"> and modules</w:delText>
        </w:r>
      </w:del>
      <w:r>
        <w:t xml:space="preserve"> section gives you access to all of the administration options </w:t>
      </w:r>
      <w:del w:id="120" w:author="Mark Noble" w:date="2010-02-03T21:54:00Z">
        <w:r>
          <w:delText>that don't fit into other sections</w:delText>
        </w:r>
      </w:del>
      <w:ins w:id="121" w:author="Mark Noble" w:date="2010-02-03T21:54:00Z">
        <w:r>
          <w:t xml:space="preserve">for many optional modules as well as </w:t>
        </w:r>
      </w:ins>
      <w:ins w:id="122" w:author="Mark Noble" w:date="2010-02-03T21:56:00Z">
        <w:r>
          <w:t>standard options that do not fall into one of the other main sections</w:t>
        </w:r>
      </w:ins>
      <w:r>
        <w:t>.</w:t>
      </w:r>
      <w:r>
        <w:commentReference w:id="123"/>
      </w:r>
      <w:del w:id="124" w:author="Dayan Hyames" w:date="2010-03-22T11:16:00Z">
        <w:r w:rsidDel="00AC6DB3">
          <w:delText xml:space="preserve">  </w:delText>
        </w:r>
      </w:del>
      <w:ins w:id="125" w:author="Dayan Hyames" w:date="2010-03-22T11:16:00Z">
        <w:r w:rsidR="00AC6DB3">
          <w:t xml:space="preserve"> </w:t>
        </w:r>
      </w:ins>
      <w:del w:id="126" w:author="Mark Noble" w:date="2010-02-03T21:56:00Z">
        <w:r>
          <w:delText>You can also</w:delText>
        </w:r>
      </w:del>
      <w:del w:id="127" w:author="Mark Noble" w:date="2010-02-03T21:55:00Z">
        <w:r>
          <w:delText xml:space="preserve"> install and upgrade new modules from this section</w:delText>
        </w:r>
      </w:del>
      <w:del w:id="128" w:author="Mark Noble" w:date="2010-02-03T21:56:00Z">
        <w:r>
          <w:delText xml:space="preserve">.  </w:delText>
        </w:r>
      </w:del>
      <w:ins w:id="129" w:author="Mark Noble" w:date="2010-02-03T21:56:00Z">
        <w:r>
          <w:t xml:space="preserve">Depending on the modules you have installed, you can access a variety of </w:t>
        </w:r>
      </w:ins>
      <w:del w:id="130" w:author="Mark Noble" w:date="2010-02-03T21:56:00Z">
        <w:r>
          <w:delText xml:space="preserve">There are several major </w:delText>
        </w:r>
      </w:del>
      <w:r>
        <w:t>subsections in the Configuration area including:</w:t>
      </w:r>
      <w:del w:id="131" w:author="Dayan Hyames" w:date="2010-03-22T11:07:00Z">
        <w:r w:rsidDel="00B762A1">
          <w:delText xml:space="preserve"> </w:delText>
        </w:r>
      </w:del>
    </w:p>
    <w:p w:rsidR="00CF313F" w:rsidRDefault="00CF313F">
      <w:pPr>
        <w:pStyle w:val="NumberedBulletPACKT"/>
        <w:rPr>
          <w:ins w:id="132" w:author="Dayan Hyames" w:date="2010-03-22T11:07:00Z"/>
        </w:rPr>
        <w:pPrChange w:id="133" w:author="Dayan Hyames" w:date="2010-03-22T19:15:00Z">
          <w:pPr>
            <w:pStyle w:val="BulletEndPACKT"/>
            <w:numPr>
              <w:numId w:val="27"/>
            </w:numPr>
          </w:pPr>
        </w:pPrChange>
      </w:pPr>
    </w:p>
    <w:p w:rsidR="00FC556B" w:rsidRDefault="00FC556B" w:rsidP="009C29CD">
      <w:pPr>
        <w:pStyle w:val="BulletwithinbulletPACKT"/>
      </w:pPr>
      <w:commentRangeStart w:id="134"/>
      <w:r>
        <w:rPr>
          <w:rStyle w:val="ScreenTextPACKT"/>
        </w:rPr>
        <w:t>Regional</w:t>
      </w:r>
      <w:commentRangeEnd w:id="134"/>
      <w:r w:rsidR="009C29CD">
        <w:rPr>
          <w:rStyle w:val="CommentReference"/>
        </w:rPr>
        <w:commentReference w:id="134"/>
      </w:r>
      <w:r>
        <w:rPr>
          <w:rStyle w:val="ScreenTextPACKT"/>
        </w:rPr>
        <w:t xml:space="preserve"> and </w:t>
      </w:r>
      <w:r w:rsidRPr="00B56EB1">
        <w:rPr>
          <w:rStyle w:val="ScreenTextPACKT"/>
        </w:rPr>
        <w:t>Language</w:t>
      </w:r>
      <w:del w:id="135" w:author="Dayan Hyames" w:date="2010-03-22T11:25:00Z">
        <w:r w:rsidDel="0030087E">
          <w:delText xml:space="preserve"> -</w:delText>
        </w:r>
      </w:del>
      <w:del w:id="136" w:author="Dayan Hyames" w:date="2010-03-22T11:16:00Z">
        <w:r w:rsidDel="00AC6DB3">
          <w:delText xml:space="preserve">  </w:delText>
        </w:r>
      </w:del>
      <w:ins w:id="137" w:author="Dayan Hyames" w:date="2010-03-22T11:41:00Z">
        <w:r w:rsidR="00467FD2">
          <w:t xml:space="preserve">: </w:t>
        </w:r>
      </w:ins>
      <w:del w:id="138" w:author="Dayan Hyames" w:date="2010-03-22T11:41:00Z">
        <w:r w:rsidDel="00467FD2">
          <w:delText>s</w:delText>
        </w:r>
      </w:del>
      <w:ins w:id="139" w:author="Dayan Hyames" w:date="2010-03-22T11:41:00Z">
        <w:r w:rsidR="00467FD2">
          <w:t>S</w:t>
        </w:r>
      </w:ins>
      <w:r>
        <w:t>ettings related to dates, time zones, languages, and translations.</w:t>
      </w:r>
    </w:p>
    <w:p w:rsidR="00FC556B" w:rsidRDefault="00FC556B">
      <w:pPr>
        <w:pStyle w:val="BulletwithinbulletPACKT"/>
      </w:pPr>
      <w:r>
        <w:rPr>
          <w:rStyle w:val="ScreenTextPACKT"/>
        </w:rPr>
        <w:t>System</w:t>
      </w:r>
      <w:ins w:id="140" w:author="Dayan Hyames" w:date="2010-03-22T11:41:00Z">
        <w:r w:rsidR="00467FD2">
          <w:t xml:space="preserve">: </w:t>
        </w:r>
      </w:ins>
      <w:del w:id="141" w:author="Dayan Hyames" w:date="2010-03-22T11:25:00Z">
        <w:r w:rsidDel="0030087E">
          <w:delText xml:space="preserve"> – </w:delText>
        </w:r>
      </w:del>
      <w:del w:id="142" w:author="Dayan Hyames" w:date="2010-03-22T11:41:00Z">
        <w:r w:rsidDel="00467FD2">
          <w:delText>s</w:delText>
        </w:r>
      </w:del>
      <w:ins w:id="143" w:author="Dayan Hyames" w:date="2010-03-22T11:41:00Z">
        <w:r w:rsidR="00467FD2">
          <w:t>S</w:t>
        </w:r>
      </w:ins>
      <w:r>
        <w:t>ettings related to site information, actions, shortcuts, and statistics.</w:t>
      </w:r>
    </w:p>
    <w:p w:rsidR="00FC556B" w:rsidDel="00B762A1" w:rsidRDefault="00FC556B">
      <w:pPr>
        <w:pStyle w:val="BulletwithinbulletPACKT"/>
        <w:rPr>
          <w:ins w:id="144" w:author="Mark Noble" w:date="2010-02-03T22:02:00Z"/>
          <w:del w:id="145" w:author="Dayan Hyames" w:date="2010-03-22T11:07:00Z"/>
        </w:rPr>
      </w:pPr>
      <w:ins w:id="146" w:author="Mark Noble" w:date="2010-02-03T21:59:00Z">
        <w:r>
          <w:rPr>
            <w:rStyle w:val="ScreenTextPACKT"/>
          </w:rPr>
          <w:t>User Interface</w:t>
        </w:r>
      </w:ins>
      <w:ins w:id="147" w:author="Dayan Hyames" w:date="2010-03-22T11:41:00Z">
        <w:r w:rsidR="00467FD2">
          <w:rPr>
            <w:rStyle w:val="ScreenTextPACKT"/>
          </w:rPr>
          <w:t xml:space="preserve">: </w:t>
        </w:r>
      </w:ins>
      <w:ins w:id="148" w:author="Mark Noble" w:date="2010-02-03T21:59:00Z">
        <w:del w:id="149" w:author="Dayan Hyames" w:date="2010-03-22T11:41:00Z">
          <w:r w:rsidDel="00467FD2">
            <w:rPr>
              <w:rStyle w:val="ScreenTextPACKT"/>
            </w:rPr>
            <w:delText xml:space="preserve"> </w:delText>
          </w:r>
        </w:del>
      </w:ins>
      <w:ins w:id="150" w:author="Mark Noble" w:date="2010-02-03T22:00:00Z">
        <w:del w:id="151" w:author="Dayan Hyames" w:date="2010-03-22T11:25:00Z">
          <w:r w:rsidDel="0030087E">
            <w:delText>–</w:delText>
          </w:r>
        </w:del>
      </w:ins>
      <w:ins w:id="152" w:author="Mark Noble" w:date="2010-02-03T21:59:00Z">
        <w:del w:id="153" w:author="Dayan Hyames" w:date="2010-03-22T11:25:00Z">
          <w:r w:rsidDel="0030087E">
            <w:delText xml:space="preserve"> </w:delText>
          </w:r>
        </w:del>
      </w:ins>
      <w:ins w:id="154" w:author="Mark Noble" w:date="2010-02-03T22:00:00Z">
        <w:del w:id="155" w:author="Dayan Hyames" w:date="2010-03-22T11:41:00Z">
          <w:r w:rsidDel="00467FD2">
            <w:delText>s</w:delText>
          </w:r>
        </w:del>
      </w:ins>
      <w:ins w:id="156" w:author="Dayan Hyames" w:date="2010-03-22T11:41:00Z">
        <w:r w:rsidR="00467FD2">
          <w:t>S</w:t>
        </w:r>
      </w:ins>
      <w:ins w:id="157" w:author="Mark Noble" w:date="2010-02-03T22:00:00Z">
        <w:r>
          <w:t>ettings related to Drupal</w:t>
        </w:r>
        <w:del w:id="158" w:author="Dayan Hyames" w:date="2010-03-22T12:37:00Z">
          <w:r w:rsidDel="00411479">
            <w:delText>'</w:delText>
          </w:r>
        </w:del>
      </w:ins>
      <w:ins w:id="159" w:author="Dayan Hyames" w:date="2010-03-22T12:37:00Z">
        <w:r w:rsidR="00411479">
          <w:t>'</w:t>
        </w:r>
      </w:ins>
      <w:ins w:id="160" w:author="Mark Noble" w:date="2010-02-03T22:00:00Z">
        <w:r>
          <w:t>s user interface.</w:t>
        </w:r>
        <w:del w:id="161" w:author="Dayan Hyames" w:date="2010-03-22T11:07:00Z">
          <w:r w:rsidDel="00B762A1">
            <w:delText xml:space="preserve"> </w:delText>
          </w:r>
        </w:del>
      </w:ins>
    </w:p>
    <w:p w:rsidR="00B762A1" w:rsidRDefault="00B762A1">
      <w:pPr>
        <w:pStyle w:val="BulletwithinbulletPACKT"/>
        <w:rPr>
          <w:ins w:id="162" w:author="Dayan Hyames" w:date="2010-03-22T11:07:00Z"/>
        </w:rPr>
      </w:pPr>
    </w:p>
    <w:p w:rsidR="00FC556B" w:rsidRDefault="00FC556B">
      <w:pPr>
        <w:pStyle w:val="BulletwithinbulletPACKT"/>
        <w:rPr>
          <w:rStyle w:val="ScreenTextPACKT"/>
        </w:rPr>
      </w:pPr>
      <w:ins w:id="163" w:author="Mark Noble" w:date="2010-02-03T22:02:00Z">
        <w:r>
          <w:rPr>
            <w:rStyle w:val="ScreenTextPACKT"/>
          </w:rPr>
          <w:t>Workflow</w:t>
        </w:r>
      </w:ins>
      <w:ins w:id="164" w:author="Dayan Hyames" w:date="2010-03-22T11:41:00Z">
        <w:r w:rsidR="00467FD2">
          <w:t xml:space="preserve">: </w:t>
        </w:r>
      </w:ins>
      <w:ins w:id="165" w:author="Mark Noble" w:date="2010-02-03T22:02:00Z">
        <w:del w:id="166" w:author="Dayan Hyames" w:date="2010-03-22T11:26:00Z">
          <w:r w:rsidDel="0030087E">
            <w:delText xml:space="preserve"> </w:delText>
          </w:r>
        </w:del>
      </w:ins>
      <w:ins w:id="167" w:author="Mark Noble" w:date="2010-02-03T22:04:00Z">
        <w:del w:id="168" w:author="Dayan Hyames" w:date="2010-03-22T11:26:00Z">
          <w:r w:rsidDel="0030087E">
            <w:delText xml:space="preserve">– </w:delText>
          </w:r>
        </w:del>
        <w:del w:id="169" w:author="Dayan Hyames" w:date="2010-03-22T11:41:00Z">
          <w:r w:rsidDel="00467FD2">
            <w:delText>t</w:delText>
          </w:r>
        </w:del>
      </w:ins>
      <w:ins w:id="170" w:author="Dayan Hyames" w:date="2010-03-22T11:41:00Z">
        <w:r w:rsidR="00467FD2">
          <w:t>T</w:t>
        </w:r>
      </w:ins>
      <w:ins w:id="171" w:author="Mark Noble" w:date="2010-02-03T22:04:00Z">
        <w:r>
          <w:t>his subsection contains tools to customize the process for creating</w:t>
        </w:r>
      </w:ins>
      <w:ins w:id="172" w:author="Mark Noble" w:date="2010-02-03T22:05:00Z">
        <w:r>
          <w:t>, editing</w:t>
        </w:r>
        <w:del w:id="173" w:author="Dayan Hyames" w:date="2010-03-18T18:12:00Z">
          <w:r w:rsidDel="009B7750">
            <w:delText>,m</w:delText>
          </w:r>
        </w:del>
      </w:ins>
      <w:ins w:id="174" w:author="Dayan Hyames" w:date="2010-03-18T18:12:00Z">
        <w:r w:rsidR="009B7750">
          <w:t>,</w:t>
        </w:r>
      </w:ins>
      <w:ins w:id="175" w:author="Mark Noble" w:date="2010-02-03T22:05:00Z">
        <w:r>
          <w:t xml:space="preserve"> and publishing content on the site.</w:t>
        </w:r>
      </w:ins>
    </w:p>
    <w:p w:rsidR="00FC556B" w:rsidDel="00B762A1" w:rsidRDefault="00FC556B">
      <w:pPr>
        <w:pStyle w:val="BulletwithinbulletPACKT"/>
        <w:rPr>
          <w:del w:id="176" w:author="Dayan Hyames" w:date="2010-03-22T11:07:00Z"/>
        </w:rPr>
      </w:pPr>
      <w:r>
        <w:rPr>
          <w:rStyle w:val="ScreenTextPACKT"/>
        </w:rPr>
        <w:t>Search and Metadata</w:t>
      </w:r>
      <w:ins w:id="177" w:author="Dayan Hyames" w:date="2010-03-22T11:41:00Z">
        <w:r w:rsidR="00467FD2">
          <w:t xml:space="preserve">: </w:t>
        </w:r>
      </w:ins>
      <w:del w:id="178" w:author="Dayan Hyames" w:date="2010-03-22T11:26:00Z">
        <w:r w:rsidDel="0030087E">
          <w:delText xml:space="preserve"> – </w:delText>
        </w:r>
      </w:del>
      <w:del w:id="179" w:author="Dayan Hyames" w:date="2010-03-22T11:41:00Z">
        <w:r w:rsidDel="00467FD2">
          <w:delText>s</w:delText>
        </w:r>
      </w:del>
      <w:ins w:id="180" w:author="Dayan Hyames" w:date="2010-03-22T11:41:00Z">
        <w:r w:rsidR="00467FD2">
          <w:t>S</w:t>
        </w:r>
      </w:ins>
      <w:r>
        <w:t xml:space="preserve">ettings related to paths, </w:t>
      </w:r>
      <w:del w:id="181" w:author="Mark Noble" w:date="2010-02-03T22:00:00Z">
        <w:r>
          <w:delText>urls</w:delText>
        </w:r>
      </w:del>
      <w:ins w:id="182" w:author="Mark Noble" w:date="2010-02-03T22:00:00Z">
        <w:r>
          <w:t>URLs</w:t>
        </w:r>
      </w:ins>
      <w:r>
        <w:t>, and searching.</w:t>
      </w:r>
      <w:del w:id="183" w:author="Dayan Hyames" w:date="2010-03-22T11:07:00Z">
        <w:r w:rsidDel="00B762A1">
          <w:delText xml:space="preserve"> </w:delText>
        </w:r>
      </w:del>
    </w:p>
    <w:p w:rsidR="00B762A1" w:rsidRDefault="00B762A1">
      <w:pPr>
        <w:pStyle w:val="BulletwithinbulletPACKT"/>
        <w:rPr>
          <w:ins w:id="184" w:author="Dayan Hyames" w:date="2010-03-22T11:07:00Z"/>
        </w:rPr>
      </w:pPr>
    </w:p>
    <w:p w:rsidR="00FC556B" w:rsidRDefault="00FC556B">
      <w:pPr>
        <w:pStyle w:val="BulletwithinbulletPACKT"/>
      </w:pPr>
      <w:commentRangeStart w:id="185"/>
      <w:r>
        <w:rPr>
          <w:rStyle w:val="ScreenTextPACKT"/>
        </w:rPr>
        <w:lastRenderedPageBreak/>
        <w:t>People and Permissions</w:t>
      </w:r>
      <w:ins w:id="186" w:author="Dayan Hyames" w:date="2010-03-22T11:41:00Z">
        <w:r w:rsidR="00467FD2">
          <w:rPr>
            <w:rStyle w:val="ScreenTextPACKT"/>
          </w:rPr>
          <w:t>:</w:t>
        </w:r>
      </w:ins>
      <w:ins w:id="187" w:author="Dayan Hyames" w:date="2010-03-22T11:42:00Z">
        <w:r w:rsidR="00467FD2">
          <w:rPr>
            <w:rStyle w:val="ScreenTextPACKT"/>
          </w:rPr>
          <w:t xml:space="preserve"> </w:t>
        </w:r>
      </w:ins>
      <w:del w:id="188" w:author="Dayan Hyames" w:date="2010-03-22T11:26:00Z">
        <w:r w:rsidDel="0030087E">
          <w:delText xml:space="preserve"> </w:delText>
        </w:r>
      </w:del>
      <w:commentRangeEnd w:id="185"/>
      <w:ins w:id="189" w:author="Dayan Hyames" w:date="2010-03-22T11:42:00Z">
        <w:r w:rsidR="00467FD2">
          <w:t>A</w:t>
        </w:r>
      </w:ins>
      <w:r w:rsidR="00664CBB">
        <w:rPr>
          <w:rStyle w:val="CommentReference"/>
        </w:rPr>
        <w:commentReference w:id="185"/>
      </w:r>
      <w:del w:id="190" w:author="Dayan Hyames" w:date="2010-03-22T11:26:00Z">
        <w:r w:rsidDel="0030087E">
          <w:delText xml:space="preserve">– </w:delText>
        </w:r>
      </w:del>
      <w:del w:id="191" w:author="Dayan Hyames" w:date="2010-03-22T11:42:00Z">
        <w:r w:rsidDel="00467FD2">
          <w:delText>a</w:delText>
        </w:r>
      </w:del>
      <w:r>
        <w:t>llows you to configure roles and permissions to determine what visitors can do on your site, and allows you to control who can access your site.</w:t>
      </w:r>
      <w:del w:id="192" w:author="Dayan Hyames" w:date="2010-03-22T11:03:00Z">
        <w:r w:rsidDel="00F676FE">
          <w:delText xml:space="preserve">  </w:delText>
        </w:r>
      </w:del>
    </w:p>
    <w:p w:rsidR="00FC556B" w:rsidRDefault="00FC556B">
      <w:pPr>
        <w:pStyle w:val="BulletwithinbulletPACKT"/>
      </w:pPr>
      <w:r>
        <w:rPr>
          <w:rStyle w:val="ScreenTextPACKT"/>
        </w:rPr>
        <w:t>Development</w:t>
      </w:r>
      <w:ins w:id="193" w:author="Dayan Hyames" w:date="2010-03-22T11:42:00Z">
        <w:r w:rsidR="00467FD2">
          <w:t xml:space="preserve">: </w:t>
        </w:r>
      </w:ins>
      <w:del w:id="194" w:author="Dayan Hyames" w:date="2010-03-22T11:26:00Z">
        <w:r w:rsidDel="0030087E">
          <w:delText xml:space="preserve"> – </w:delText>
        </w:r>
      </w:del>
      <w:del w:id="195" w:author="Dayan Hyames" w:date="2010-03-22T11:42:00Z">
        <w:r w:rsidDel="00467FD2">
          <w:delText>m</w:delText>
        </w:r>
      </w:del>
      <w:ins w:id="196" w:author="Dayan Hyames" w:date="2010-03-22T11:42:00Z">
        <w:r w:rsidR="00467FD2">
          <w:t>M</w:t>
        </w:r>
      </w:ins>
      <w:r>
        <w:t>iscellaneous settings related to logging, error reporting, performance, and monitoring.</w:t>
      </w:r>
    </w:p>
    <w:p w:rsidR="00FC556B" w:rsidDel="00B762A1" w:rsidRDefault="00FC556B">
      <w:pPr>
        <w:pStyle w:val="BulletwithinbulletPACKT"/>
        <w:rPr>
          <w:del w:id="197" w:author="Dayan Hyames" w:date="2010-03-22T11:07:00Z"/>
        </w:rPr>
      </w:pPr>
      <w:r>
        <w:rPr>
          <w:rStyle w:val="ScreenTextPACKT"/>
        </w:rPr>
        <w:t>Web</w:t>
      </w:r>
      <w:ins w:id="198" w:author="Dayan Hyames" w:date="2010-03-18T18:00:00Z">
        <w:r w:rsidR="009A295C">
          <w:rPr>
            <w:rStyle w:val="ScreenTextPACKT"/>
          </w:rPr>
          <w:t xml:space="preserve"> </w:t>
        </w:r>
      </w:ins>
      <w:del w:id="199" w:author="Dayan Hyames" w:date="2010-03-18T18:00:00Z">
        <w:r w:rsidDel="009A295C">
          <w:rPr>
            <w:rStyle w:val="ScreenTextPACKT"/>
          </w:rPr>
          <w:delText>s</w:delText>
        </w:r>
      </w:del>
      <w:ins w:id="200" w:author="Dayan Hyames" w:date="2010-03-18T18:00:00Z">
        <w:r w:rsidR="009A295C">
          <w:rPr>
            <w:rStyle w:val="ScreenTextPACKT"/>
          </w:rPr>
          <w:t>S</w:t>
        </w:r>
      </w:ins>
      <w:r>
        <w:rPr>
          <w:rStyle w:val="ScreenTextPACKT"/>
        </w:rPr>
        <w:t>ervices</w:t>
      </w:r>
      <w:ins w:id="201" w:author="Dayan Hyames" w:date="2010-03-22T11:42:00Z">
        <w:r w:rsidR="00467FD2">
          <w:t xml:space="preserve">: </w:t>
        </w:r>
      </w:ins>
      <w:del w:id="202" w:author="Dayan Hyames" w:date="2010-03-22T11:26:00Z">
        <w:r w:rsidDel="0030087E">
          <w:delText xml:space="preserve"> – </w:delText>
        </w:r>
      </w:del>
      <w:del w:id="203" w:author="Dayan Hyames" w:date="2010-03-22T11:42:00Z">
        <w:r w:rsidDel="00467FD2">
          <w:delText>c</w:delText>
        </w:r>
      </w:del>
      <w:ins w:id="204" w:author="Dayan Hyames" w:date="2010-03-22T11:42:00Z">
        <w:r w:rsidR="00467FD2">
          <w:t>C</w:t>
        </w:r>
      </w:ins>
      <w:r>
        <w:t>onfiguration for importing and exporting data as RSS information.</w:t>
      </w:r>
      <w:del w:id="205" w:author="Dayan Hyames" w:date="2010-03-22T11:07:00Z">
        <w:r w:rsidDel="00B762A1">
          <w:delText xml:space="preserve"> </w:delText>
        </w:r>
      </w:del>
    </w:p>
    <w:p w:rsidR="00B762A1" w:rsidRDefault="00B762A1">
      <w:pPr>
        <w:pStyle w:val="BulletwithinbulletPACKT"/>
        <w:rPr>
          <w:ins w:id="206" w:author="Dayan Hyames" w:date="2010-03-22T11:07:00Z"/>
        </w:rPr>
      </w:pPr>
    </w:p>
    <w:p w:rsidR="00FC556B" w:rsidDel="00B762A1" w:rsidRDefault="00FC556B">
      <w:pPr>
        <w:pStyle w:val="BulletwithinbulletPACKT"/>
        <w:rPr>
          <w:del w:id="207" w:author="Dayan Hyames" w:date="2010-03-22T11:07:00Z"/>
        </w:rPr>
      </w:pPr>
      <w:r>
        <w:rPr>
          <w:rStyle w:val="ScreenTextPACKT"/>
        </w:rPr>
        <w:t>Media</w:t>
      </w:r>
      <w:ins w:id="208" w:author="Dayan Hyames" w:date="2010-03-22T11:42:00Z">
        <w:r w:rsidR="00467FD2">
          <w:t xml:space="preserve">: </w:t>
        </w:r>
      </w:ins>
      <w:del w:id="209" w:author="Dayan Hyames" w:date="2010-03-22T11:26:00Z">
        <w:r w:rsidDel="0030087E">
          <w:delText xml:space="preserve"> – </w:delText>
        </w:r>
      </w:del>
      <w:del w:id="210" w:author="Dayan Hyames" w:date="2010-03-22T11:42:00Z">
        <w:r w:rsidDel="00467FD2">
          <w:delText>s</w:delText>
        </w:r>
      </w:del>
      <w:ins w:id="211" w:author="Dayan Hyames" w:date="2010-03-22T11:42:00Z">
        <w:r w:rsidR="00467FD2">
          <w:t>S</w:t>
        </w:r>
      </w:ins>
      <w:r>
        <w:t>ettings related to the file system as well as images.</w:t>
      </w:r>
      <w:del w:id="212" w:author="Dayan Hyames" w:date="2010-03-22T11:07:00Z">
        <w:r w:rsidDel="00B762A1">
          <w:delText xml:space="preserve"> </w:delText>
        </w:r>
      </w:del>
    </w:p>
    <w:p w:rsidR="00B762A1" w:rsidRDefault="00B762A1">
      <w:pPr>
        <w:pStyle w:val="BulletwithinbulletPACKT"/>
        <w:rPr>
          <w:ins w:id="213" w:author="Dayan Hyames" w:date="2010-03-22T11:07:00Z"/>
        </w:rPr>
      </w:pPr>
    </w:p>
    <w:p w:rsidR="00FC556B" w:rsidRDefault="00FC556B">
      <w:pPr>
        <w:pStyle w:val="BulletwithinbulletPACKT"/>
        <w:rPr>
          <w:del w:id="214" w:author="Mark Noble" w:date="2010-02-03T22:06:00Z"/>
        </w:rPr>
      </w:pPr>
    </w:p>
    <w:p w:rsidR="00CF313F" w:rsidRDefault="00FC556B">
      <w:pPr>
        <w:pStyle w:val="BulletwithinbulletendPACKT"/>
        <w:rPr>
          <w:del w:id="215" w:author="Dayan Hyames" w:date="2010-03-22T11:07:00Z"/>
        </w:rPr>
        <w:pPrChange w:id="216" w:author="Dayan Hyames" w:date="2010-03-22T19:17:00Z">
          <w:pPr>
            <w:pStyle w:val="BulletwithinbulletPACKT"/>
          </w:pPr>
        </w:pPrChange>
      </w:pPr>
      <w:r>
        <w:rPr>
          <w:rStyle w:val="ScreenTextPACKT"/>
        </w:rPr>
        <w:t>Content Authoring</w:t>
      </w:r>
      <w:ins w:id="217" w:author="Dayan Hyames" w:date="2010-03-22T11:42:00Z">
        <w:r w:rsidR="00467FD2">
          <w:t xml:space="preserve">: </w:t>
        </w:r>
      </w:ins>
      <w:del w:id="218" w:author="Dayan Hyames" w:date="2010-03-22T11:26:00Z">
        <w:r w:rsidDel="0030087E">
          <w:delText xml:space="preserve"> – </w:delText>
        </w:r>
      </w:del>
      <w:del w:id="219" w:author="Dayan Hyames" w:date="2010-03-22T11:42:00Z">
        <w:r w:rsidDel="00467FD2">
          <w:delText>a</w:delText>
        </w:r>
      </w:del>
      <w:ins w:id="220" w:author="Dayan Hyames" w:date="2010-03-22T11:42:00Z">
        <w:r w:rsidR="00467FD2">
          <w:t>A</w:t>
        </w:r>
      </w:ins>
      <w:r>
        <w:t>llows you to modify options related to building content.</w:t>
      </w:r>
      <w:del w:id="221" w:author="Dayan Hyames" w:date="2010-03-22T11:16:00Z">
        <w:r w:rsidDel="00AC6DB3">
          <w:delText xml:space="preserve">  </w:delText>
        </w:r>
      </w:del>
      <w:ins w:id="222" w:author="Dayan Hyames" w:date="2010-03-22T11:16:00Z">
        <w:r w:rsidR="00AC6DB3">
          <w:t xml:space="preserve"> </w:t>
        </w:r>
      </w:ins>
      <w:r>
        <w:t>By default, this includes the configuration of Text formats.</w:t>
      </w:r>
      <w:del w:id="223" w:author="Dayan Hyames" w:date="2010-03-22T11:07:00Z">
        <w:r w:rsidDel="00B762A1">
          <w:delText xml:space="preserve"> </w:delText>
        </w:r>
      </w:del>
    </w:p>
    <w:p w:rsidR="00CF313F" w:rsidRDefault="00CF313F">
      <w:pPr>
        <w:pStyle w:val="BulletwithinbulletendPACKT"/>
        <w:rPr>
          <w:ins w:id="224" w:author="Dayan Hyames" w:date="2010-03-22T11:07:00Z"/>
        </w:rPr>
        <w:pPrChange w:id="225" w:author="Dayan Hyames" w:date="2010-03-22T19:17:00Z">
          <w:pPr>
            <w:pStyle w:val="BulletwithinbulletPACKT"/>
          </w:pPr>
        </w:pPrChange>
      </w:pPr>
    </w:p>
    <w:p w:rsidR="00FC556B" w:rsidRDefault="00FC556B">
      <w:pPr>
        <w:pStyle w:val="BulletwithoutBulletEndPACKT"/>
      </w:pPr>
      <w:r>
        <w:t>As new modules are installed, new settings and new subsections may be added.</w:t>
      </w:r>
    </w:p>
    <w:p w:rsidR="00CF313F" w:rsidRDefault="00FC556B">
      <w:pPr>
        <w:pStyle w:val="NumberedBulletPACKT"/>
        <w:rPr>
          <w:del w:id="226" w:author="Dayan Hyames" w:date="2010-03-22T11:07:00Z"/>
        </w:rPr>
        <w:pPrChange w:id="227" w:author="Dayan Hyames" w:date="2010-03-22T19:15:00Z">
          <w:pPr>
            <w:pStyle w:val="BulletPACKT"/>
          </w:pPr>
        </w:pPrChange>
      </w:pPr>
      <w:r>
        <w:t xml:space="preserve">The </w:t>
      </w:r>
      <w:r>
        <w:rPr>
          <w:rStyle w:val="ScreenTextPACKT"/>
        </w:rPr>
        <w:t>Reports</w:t>
      </w:r>
      <w:r>
        <w:t xml:space="preserve"> section contains a variety of reports related to the operation of you</w:t>
      </w:r>
      <w:ins w:id="228" w:author="Dayan Hyames" w:date="2010-03-18T18:57:00Z">
        <w:r w:rsidR="002A4E1D">
          <w:t>r</w:t>
        </w:r>
      </w:ins>
      <w:r>
        <w:t xml:space="preserve"> website.</w:t>
      </w:r>
      <w:del w:id="229" w:author="Dayan Hyames" w:date="2010-03-22T11:07:00Z">
        <w:r w:rsidDel="00B762A1">
          <w:delText xml:space="preserve"> </w:delText>
        </w:r>
      </w:del>
    </w:p>
    <w:p w:rsidR="00CF313F" w:rsidRDefault="00CF313F">
      <w:pPr>
        <w:pStyle w:val="NumberedBulletPACKT"/>
        <w:rPr>
          <w:ins w:id="230" w:author="Dayan Hyames" w:date="2010-03-22T11:07:00Z"/>
        </w:rPr>
        <w:pPrChange w:id="231" w:author="Dayan Hyames" w:date="2010-03-22T19:15:00Z">
          <w:pPr>
            <w:pStyle w:val="BulletPACKT"/>
            <w:numPr>
              <w:numId w:val="27"/>
            </w:numPr>
          </w:pPr>
        </w:pPrChange>
      </w:pPr>
    </w:p>
    <w:p w:rsidR="00CF313F" w:rsidRDefault="00FC556B">
      <w:pPr>
        <w:pStyle w:val="NumberedBulletPACKT"/>
        <w:rPr>
          <w:del w:id="232" w:author="Dayan Hyames" w:date="2010-03-22T11:04:00Z"/>
        </w:rPr>
        <w:pPrChange w:id="233" w:author="Dayan Hyames" w:date="2010-03-22T19:15:00Z">
          <w:pPr>
            <w:pStyle w:val="BulletPACKT"/>
          </w:pPr>
        </w:pPrChange>
      </w:pPr>
      <w:r>
        <w:t xml:space="preserve">The </w:t>
      </w:r>
      <w:r>
        <w:rPr>
          <w:rStyle w:val="ScreenTextPACKT"/>
        </w:rPr>
        <w:t>Help</w:t>
      </w:r>
      <w:r>
        <w:t xml:space="preserve"> section, as it</w:t>
      </w:r>
      <w:del w:id="234" w:author="Dayan Hyames" w:date="2010-03-22T12:37:00Z">
        <w:r w:rsidDel="00411479">
          <w:delText>'</w:delText>
        </w:r>
      </w:del>
      <w:ins w:id="235" w:author="Dayan Hyames" w:date="2010-03-22T12:37:00Z">
        <w:r w:rsidR="00411479">
          <w:t>'</w:t>
        </w:r>
      </w:ins>
      <w:r>
        <w:t>s name implies, gives you access to online help related to the operation of your website.</w:t>
      </w:r>
      <w:del w:id="236" w:author="Dayan Hyames" w:date="2010-03-22T11:04:00Z">
        <w:r w:rsidDel="00F676FE">
          <w:delText xml:space="preserve">  </w:delText>
        </w:r>
      </w:del>
    </w:p>
    <w:p w:rsidR="00CF313F" w:rsidRDefault="00CF313F">
      <w:pPr>
        <w:pStyle w:val="NumberedBulletPACKT"/>
        <w:rPr>
          <w:ins w:id="237" w:author="Dayan Hyames" w:date="2010-03-22T11:04:00Z"/>
        </w:rPr>
        <w:pPrChange w:id="238" w:author="Dayan Hyames" w:date="2010-03-22T19:15:00Z">
          <w:pPr>
            <w:pStyle w:val="BulletPACKT"/>
            <w:numPr>
              <w:numId w:val="27"/>
            </w:numPr>
          </w:pPr>
        </w:pPrChange>
      </w:pPr>
    </w:p>
    <w:p w:rsidR="00CF313F" w:rsidRDefault="00FC556B">
      <w:pPr>
        <w:pStyle w:val="NumberedBulletPACKT"/>
        <w:rPr>
          <w:del w:id="239" w:author="Dayan Hyames" w:date="2010-03-22T11:04:00Z"/>
        </w:rPr>
        <w:pPrChange w:id="240" w:author="Dayan Hyames" w:date="2010-03-22T19:15:00Z">
          <w:pPr>
            <w:pStyle w:val="BulletPACKT"/>
          </w:pPr>
        </w:pPrChange>
      </w:pPr>
      <w:r>
        <w:t>At the far right of the toolbar, the active user is displayed with a link to their user information.</w:t>
      </w:r>
      <w:del w:id="241" w:author="Dayan Hyames" w:date="2010-03-22T11:16:00Z">
        <w:r w:rsidDel="00AC6DB3">
          <w:delText xml:space="preserve">  </w:delText>
        </w:r>
      </w:del>
      <w:ins w:id="242" w:author="Dayan Hyames" w:date="2010-03-22T11:16:00Z">
        <w:r w:rsidR="00AC6DB3">
          <w:t xml:space="preserve"> </w:t>
        </w:r>
      </w:ins>
      <w:r>
        <w:t xml:space="preserve">There is also a link to </w:t>
      </w:r>
      <w:r>
        <w:rPr>
          <w:rStyle w:val="ScreenTextPACKT"/>
        </w:rPr>
        <w:t>Log out</w:t>
      </w:r>
      <w:r>
        <w:t xml:space="preserve"> of the site.</w:t>
      </w:r>
      <w:del w:id="243" w:author="Dayan Hyames" w:date="2010-03-22T11:04:00Z">
        <w:r w:rsidDel="00F676FE">
          <w:delText xml:space="preserve">  </w:delText>
        </w:r>
      </w:del>
    </w:p>
    <w:p w:rsidR="00CF313F" w:rsidRDefault="00CF313F">
      <w:pPr>
        <w:pStyle w:val="NumberedBulletPACKT"/>
        <w:rPr>
          <w:ins w:id="244" w:author="Dayan Hyames" w:date="2010-03-22T11:04:00Z"/>
        </w:rPr>
        <w:pPrChange w:id="245" w:author="Dayan Hyames" w:date="2010-03-22T19:15:00Z">
          <w:pPr>
            <w:pStyle w:val="BulletPACKT"/>
            <w:numPr>
              <w:numId w:val="27"/>
            </w:numPr>
          </w:pPr>
        </w:pPrChange>
      </w:pPr>
    </w:p>
    <w:p w:rsidR="00CF313F" w:rsidRDefault="00FC556B">
      <w:pPr>
        <w:pStyle w:val="NumberedBulletEndPACKT"/>
        <w:pPrChange w:id="246" w:author="Dayan Hyames" w:date="2010-03-22T19:15:00Z">
          <w:pPr>
            <w:pStyle w:val="BulletEndPACKT"/>
          </w:pPr>
        </w:pPrChange>
      </w:pPr>
      <w:commentRangeStart w:id="247"/>
      <w:r>
        <w:t>Finally, there is a link</w:t>
      </w:r>
      <w:commentRangeStart w:id="248"/>
      <w:r>
        <w:t xml:space="preserve"> </w:t>
      </w:r>
      <w:commentRangeEnd w:id="248"/>
      <w:r w:rsidR="002A4E1D">
        <w:rPr>
          <w:rStyle w:val="CommentReference"/>
        </w:rPr>
        <w:commentReference w:id="248"/>
      </w:r>
      <w:commentRangeStart w:id="249"/>
      <w:r w:rsidR="00296890">
        <w:rPr>
          <w:noProof/>
        </w:rPr>
        <w:drawing>
          <wp:inline distT="0" distB="0" distL="0" distR="0">
            <wp:extent cx="390525" cy="257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90525" cy="257175"/>
                    </a:xfrm>
                    <a:prstGeom prst="rect">
                      <a:avLst/>
                    </a:prstGeom>
                    <a:solidFill>
                      <a:srgbClr val="FFFFFF"/>
                    </a:solidFill>
                    <a:ln w="9525">
                      <a:noFill/>
                      <a:miter lim="800000"/>
                      <a:headEnd/>
                      <a:tailEnd/>
                    </a:ln>
                  </pic:spPr>
                </pic:pic>
              </a:graphicData>
            </a:graphic>
          </wp:inline>
        </w:drawing>
      </w:r>
      <w:commentRangeEnd w:id="249"/>
      <w:r w:rsidR="00AC4D47">
        <w:rPr>
          <w:rStyle w:val="CommentReference"/>
        </w:rPr>
        <w:commentReference w:id="249"/>
      </w:r>
      <w:commentRangeStart w:id="250"/>
      <w:ins w:id="251" w:author="Dayan Hyames" w:date="2010-03-18T19:00:00Z">
        <w:r w:rsidR="00286F86">
          <w:t xml:space="preserve"> </w:t>
        </w:r>
        <w:commentRangeEnd w:id="250"/>
        <w:r w:rsidR="00286F86">
          <w:rPr>
            <w:rStyle w:val="CommentReference"/>
          </w:rPr>
          <w:commentReference w:id="250"/>
        </w:r>
      </w:ins>
      <w:r>
        <w:t>which allows you to open or close the shortcut bar.</w:t>
      </w:r>
      <w:del w:id="252" w:author="Dayan Hyames" w:date="2010-03-22T11:33:00Z">
        <w:r w:rsidDel="0030017C">
          <w:delText xml:space="preserve"> </w:delText>
        </w:r>
      </w:del>
      <w:commentRangeEnd w:id="247"/>
      <w:r w:rsidR="00E276D9">
        <w:rPr>
          <w:rStyle w:val="CommentReference"/>
        </w:rPr>
        <w:commentReference w:id="247"/>
      </w:r>
    </w:p>
    <w:p w:rsidR="00FC556B" w:rsidRDefault="00FC556B">
      <w:pPr>
        <w:pStyle w:val="LayoutInformationPACKT"/>
      </w:pPr>
      <w:commentRangeStart w:id="253"/>
      <w:r>
        <w:t xml:space="preserve">Insert </w:t>
      </w:r>
      <w:ins w:id="254" w:author="Dayan Hyames" w:date="2010-03-17T17:39:00Z">
        <w:r w:rsidR="00514F45">
          <w:t>image</w:t>
        </w:r>
      </w:ins>
      <w:ins w:id="255" w:author="Dayan Hyames" w:date="2010-03-17T17:40:00Z">
        <w:r w:rsidR="005D639A">
          <w:t xml:space="preserve"> </w:t>
        </w:r>
      </w:ins>
      <w:r>
        <w:t>1223_0</w:t>
      </w:r>
      <w:ins w:id="256" w:author="Dayan Hyames" w:date="2010-03-17T17:34:00Z">
        <w:r w:rsidR="00514F45">
          <w:t>4</w:t>
        </w:r>
      </w:ins>
      <w:del w:id="257" w:author="Dayan Hyames" w:date="2010-03-17T17:34:00Z">
        <w:r w:rsidDel="00514F45">
          <w:delText>2</w:delText>
        </w:r>
      </w:del>
      <w:r>
        <w:t>_03</w:t>
      </w:r>
      <w:del w:id="258" w:author="Dayan Hyames" w:date="2010-03-17T17:39:00Z">
        <w:r w:rsidDel="00514F45">
          <w:delText>_Shortcut Toggle</w:delText>
        </w:r>
      </w:del>
      <w:r>
        <w:t>.png</w:t>
      </w:r>
      <w:commentRangeEnd w:id="253"/>
      <w:r w:rsidR="004D21B4">
        <w:rPr>
          <w:rStyle w:val="CommentReference"/>
          <w:rFonts w:ascii="Times New Roman" w:hAnsi="Times New Roman"/>
          <w:b w:val="0"/>
          <w:shadow w:val="0"/>
          <w:color w:val="auto"/>
        </w:rPr>
        <w:commentReference w:id="253"/>
      </w:r>
    </w:p>
    <w:p w:rsidR="00FC556B" w:rsidRDefault="00FC556B">
      <w:pPr>
        <w:pStyle w:val="NormalPACKT"/>
      </w:pPr>
      <w:r>
        <w:t>Let</w:t>
      </w:r>
      <w:del w:id="259" w:author="Dayan Hyames" w:date="2010-03-22T11:44:00Z">
        <w:r w:rsidDel="00CD656B">
          <w:delText xml:space="preserve"> </w:delText>
        </w:r>
      </w:del>
      <w:del w:id="260" w:author="Dayan Hyames" w:date="2010-03-22T12:37:00Z">
        <w:r w:rsidDel="00411479">
          <w:delText>'</w:delText>
        </w:r>
      </w:del>
      <w:ins w:id="261" w:author="Dayan Hyames" w:date="2010-03-22T12:37:00Z">
        <w:r w:rsidR="00411479">
          <w:t>'</w:t>
        </w:r>
      </w:ins>
      <w:r>
        <w:t>s look at these sections in more detail.</w:t>
      </w:r>
      <w:del w:id="262" w:author="Dayan Hyames" w:date="2010-03-22T11:16:00Z">
        <w:r w:rsidDel="00AC6DB3">
          <w:delText xml:space="preserve">  </w:delText>
        </w:r>
      </w:del>
      <w:ins w:id="263" w:author="Dayan Hyames" w:date="2010-03-22T11:16:00Z">
        <w:r w:rsidR="00AC6DB3">
          <w:t xml:space="preserve"> </w:t>
        </w:r>
      </w:ins>
      <w:del w:id="264" w:author="Mark Noble" w:date="2010-02-02T23:07:00Z">
        <w:r>
          <w:delText>We will skip over t</w:delText>
        </w:r>
      </w:del>
      <w:ins w:id="265" w:author="Mark Noble" w:date="2010-02-02T23:07:00Z">
        <w:r>
          <w:t>T</w:t>
        </w:r>
      </w:ins>
      <w:r>
        <w:t>he</w:t>
      </w:r>
      <w:ins w:id="266" w:author="Mark Noble" w:date="2010-02-02T23:08:00Z">
        <w:r>
          <w:t xml:space="preserve"> changes within the</w:t>
        </w:r>
      </w:ins>
      <w:del w:id="267" w:author="Mark Noble" w:date="2010-02-02T23:08:00Z">
        <w:r>
          <w:delText xml:space="preserve"> </w:delText>
        </w:r>
      </w:del>
      <w:ins w:id="268" w:author="Mark Noble" w:date="2010-02-02T23:08:00Z">
        <w:r>
          <w:t xml:space="preserve"> </w:t>
        </w:r>
      </w:ins>
      <w:r>
        <w:rPr>
          <w:rStyle w:val="ScreenTextPACKT"/>
        </w:rPr>
        <w:t>Content</w:t>
      </w:r>
      <w:r>
        <w:t xml:space="preserve"> and </w:t>
      </w:r>
      <w:r>
        <w:rPr>
          <w:rStyle w:val="ScreenTextPACKT"/>
        </w:rPr>
        <w:t>Structure</w:t>
      </w:r>
      <w:r>
        <w:t xml:space="preserve"> </w:t>
      </w:r>
      <w:del w:id="269" w:author="Mark Noble" w:date="2010-02-02T23:07:00Z">
        <w:r>
          <w:delText>S</w:delText>
        </w:r>
      </w:del>
      <w:ins w:id="270" w:author="Mark Noble" w:date="2010-02-02T23:07:00Z">
        <w:r>
          <w:t>s</w:t>
        </w:r>
      </w:ins>
      <w:r>
        <w:t xml:space="preserve">ections </w:t>
      </w:r>
      <w:del w:id="271" w:author="Mark Noble" w:date="2010-02-02T23:07:00Z">
        <w:r>
          <w:delText>since we covered those</w:delText>
        </w:r>
      </w:del>
      <w:ins w:id="272" w:author="Mark Noble" w:date="2010-02-02T23:07:00Z">
        <w:r>
          <w:t>were covered</w:t>
        </w:r>
      </w:ins>
      <w:r>
        <w:t xml:space="preserve"> in the last chapter</w:t>
      </w:r>
      <w:ins w:id="273" w:author="Dayan Hyames" w:date="2010-03-18T19:02:00Z">
        <w:r w:rsidR="00A465D5">
          <w:t>,</w:t>
        </w:r>
      </w:ins>
      <w:ins w:id="274" w:author="Mark Noble" w:date="2010-02-02T23:08:00Z">
        <w:r>
          <w:t xml:space="preserve"> so we will not cover them again here</w:t>
        </w:r>
      </w:ins>
      <w:r>
        <w:t>.</w:t>
      </w:r>
    </w:p>
    <w:p w:rsidR="00FC556B" w:rsidRDefault="00FC556B">
      <w:pPr>
        <w:pStyle w:val="InformationBoxPACKT"/>
      </w:pPr>
      <w:ins w:id="275" w:author="Mark Noble" w:date="2010-02-03T22:08:00Z">
        <w:r>
          <w:t>Menu and Block functionality has not changed from Drupal 6.</w:t>
        </w:r>
        <w:del w:id="276" w:author="Dayan Hyames" w:date="2010-03-22T11:16:00Z">
          <w:r w:rsidDel="00AC6DB3">
            <w:delText xml:space="preserve">  </w:delText>
          </w:r>
        </w:del>
      </w:ins>
      <w:ins w:id="277" w:author="Dayan Hyames" w:date="2010-03-22T11:16:00Z">
        <w:r w:rsidR="00AC6DB3">
          <w:t xml:space="preserve"> </w:t>
        </w:r>
      </w:ins>
      <w:ins w:id="278" w:author="Mark Noble" w:date="2010-02-03T22:09:00Z">
        <w:r>
          <w:t xml:space="preserve">If you need a refresher course on these topics, you can refer to any Drupal 6 book, like </w:t>
        </w:r>
      </w:ins>
      <w:commentRangeStart w:id="279"/>
      <w:ins w:id="280" w:author="Dayan Hyames" w:date="2010-03-23T09:50:00Z">
        <w:r w:rsidR="00027BD3" w:rsidRPr="00027BD3">
          <w:rPr>
            <w:rStyle w:val="ItalicsPACKT"/>
            <w:rPrChange w:id="281" w:author="Dayan Hyames" w:date="2010-03-23T09:51:00Z">
              <w:rPr/>
            </w:rPrChange>
          </w:rPr>
          <w:t>"</w:t>
        </w:r>
      </w:ins>
      <w:ins w:id="282" w:author="Mark Noble" w:date="2010-02-03T22:09:00Z">
        <w:r w:rsidR="00027BD3" w:rsidRPr="00027BD3">
          <w:rPr>
            <w:rStyle w:val="ItalicsPACKT"/>
            <w:rPrChange w:id="283" w:author="Dayan Hyames" w:date="2010-03-23T09:51:00Z">
              <w:rPr/>
            </w:rPrChange>
          </w:rPr>
          <w:t>Drupal 6 Site Builder Solutions</w:t>
        </w:r>
      </w:ins>
      <w:ins w:id="284" w:author="Dayan Hyames" w:date="2010-03-23T09:50:00Z">
        <w:r w:rsidR="00027BD3" w:rsidRPr="00027BD3">
          <w:rPr>
            <w:rStyle w:val="ItalicsPACKT"/>
            <w:rPrChange w:id="285" w:author="Dayan Hyames" w:date="2010-03-23T09:51:00Z">
              <w:rPr/>
            </w:rPrChange>
          </w:rPr>
          <w:t>",</w:t>
        </w:r>
      </w:ins>
      <w:ins w:id="286" w:author="Mark Noble" w:date="2010-02-03T22:09:00Z">
        <w:r w:rsidR="00027BD3" w:rsidRPr="00027BD3">
          <w:rPr>
            <w:rStyle w:val="ItalicsPACKT"/>
            <w:rPrChange w:id="287" w:author="Dayan Hyames" w:date="2010-03-23T09:51:00Z">
              <w:rPr/>
            </w:rPrChange>
          </w:rPr>
          <w:t xml:space="preserve"> </w:t>
        </w:r>
      </w:ins>
      <w:ins w:id="288" w:author="Dayan Hyames" w:date="2010-03-23T09:50:00Z">
        <w:r w:rsidR="00027BD3" w:rsidRPr="00027BD3">
          <w:rPr>
            <w:rStyle w:val="ItalicsPACKT"/>
            <w:rPrChange w:id="289" w:author="Dayan Hyames" w:date="2010-03-23T09:51:00Z">
              <w:rPr/>
            </w:rPrChange>
          </w:rPr>
          <w:t>Mark Noble, Packt Publishing</w:t>
        </w:r>
      </w:ins>
      <w:commentRangeEnd w:id="279"/>
      <w:r w:rsidR="0028251C">
        <w:rPr>
          <w:rStyle w:val="CommentReference"/>
        </w:rPr>
        <w:commentReference w:id="279"/>
      </w:r>
      <w:ins w:id="290" w:author="Dayan Hyames" w:date="2010-03-23T09:50:00Z">
        <w:r w:rsidR="00027BD3" w:rsidRPr="00027BD3">
          <w:rPr>
            <w:rStyle w:val="ItalicsPACKT"/>
            <w:rPrChange w:id="291" w:author="Dayan Hyames" w:date="2010-03-23T09:51:00Z">
              <w:rPr/>
            </w:rPrChange>
          </w:rPr>
          <w:t xml:space="preserve"> </w:t>
        </w:r>
      </w:ins>
      <w:ins w:id="292" w:author="Mark Noble" w:date="2010-02-03T22:09:00Z">
        <w:r>
          <w:t>which I authored, or an introductory Drupal 7 book.</w:t>
        </w:r>
        <w:del w:id="293" w:author="Dayan Hyames" w:date="2010-03-22T11:17:00Z">
          <w:r w:rsidDel="00AC6DB3">
            <w:delText xml:space="preserve"> </w:delText>
          </w:r>
          <w:commentRangeStart w:id="294"/>
          <w:r w:rsidDel="00AC6DB3">
            <w:delText xml:space="preserve"> </w:delText>
          </w:r>
        </w:del>
      </w:ins>
      <w:commentRangeEnd w:id="294"/>
      <w:r w:rsidR="0041482D">
        <w:rPr>
          <w:rStyle w:val="CommentReference"/>
        </w:rPr>
        <w:commentReference w:id="294"/>
      </w:r>
      <w:r>
        <w:commentReference w:id="295"/>
      </w:r>
    </w:p>
    <w:p w:rsidR="00FC556B" w:rsidRDefault="00FC556B">
      <w:pPr>
        <w:pStyle w:val="Heading2"/>
      </w:pPr>
      <w:r>
        <w:t>Dashboard</w:t>
      </w:r>
    </w:p>
    <w:p w:rsidR="00FC556B" w:rsidDel="00B762A1" w:rsidRDefault="00FC556B">
      <w:pPr>
        <w:pStyle w:val="NormalPACKT"/>
        <w:rPr>
          <w:del w:id="296" w:author="Dayan Hyames" w:date="2010-03-22T11:07:00Z"/>
        </w:rPr>
      </w:pPr>
      <w:r>
        <w:t>Let</w:t>
      </w:r>
      <w:del w:id="297" w:author="Dayan Hyames" w:date="2010-03-22T12:37:00Z">
        <w:r w:rsidDel="00411479">
          <w:delText>'</w:delText>
        </w:r>
      </w:del>
      <w:ins w:id="298" w:author="Dayan Hyames" w:date="2010-03-22T12:37:00Z">
        <w:r w:rsidR="00411479">
          <w:t>'</w:t>
        </w:r>
      </w:ins>
      <w:r>
        <w:t>s start by looking at the dashboard.</w:t>
      </w:r>
      <w:del w:id="299" w:author="Dayan Hyames" w:date="2010-03-22T11:17:00Z">
        <w:r w:rsidDel="00AC6DB3">
          <w:delText xml:space="preserve">  </w:delText>
        </w:r>
      </w:del>
      <w:ins w:id="300" w:author="Dayan Hyames" w:date="2010-03-22T11:17:00Z">
        <w:r w:rsidR="00AC6DB3">
          <w:t xml:space="preserve"> </w:t>
        </w:r>
      </w:ins>
      <w:r>
        <w:t>The default dashboard is pretty spartan as you can see in the following image</w:t>
      </w:r>
      <w:ins w:id="301" w:author="Dayan Hyames" w:date="2010-03-18T19:20:00Z">
        <w:r w:rsidR="00C44B83">
          <w:t>:</w:t>
        </w:r>
      </w:ins>
      <w:del w:id="302" w:author="Dayan Hyames" w:date="2010-03-18T19:20:00Z">
        <w:r w:rsidDel="00C44B83">
          <w:delText>.</w:delText>
        </w:r>
      </w:del>
      <w:del w:id="303" w:author="Dayan Hyames" w:date="2010-03-22T11:07:00Z">
        <w:r w:rsidDel="00B762A1">
          <w:delText xml:space="preserve"> </w:delText>
        </w:r>
      </w:del>
    </w:p>
    <w:p w:rsidR="00B762A1" w:rsidRDefault="00B762A1">
      <w:pPr>
        <w:pStyle w:val="NormalPACKT"/>
        <w:rPr>
          <w:ins w:id="304" w:author="Dayan Hyames" w:date="2010-03-22T11:07:00Z"/>
        </w:rPr>
      </w:pPr>
    </w:p>
    <w:p w:rsidR="00CF313F" w:rsidRDefault="00296890">
      <w:pPr>
        <w:pStyle w:val="FigurePACKT"/>
        <w:pPrChange w:id="305" w:author="Dayan Hyames" w:date="2010-03-22T13:06:00Z">
          <w:pPr>
            <w:pStyle w:val="NormalPACKT"/>
          </w:pPr>
        </w:pPrChange>
      </w:pPr>
      <w:r>
        <w:rPr>
          <w:noProof/>
          <w:lang w:val="en-US"/>
        </w:rPr>
        <w:lastRenderedPageBreak/>
        <w:drawing>
          <wp:inline distT="0" distB="0" distL="0" distR="0">
            <wp:extent cx="5029200" cy="3019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029200" cy="301942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306" w:author="Dayan Hyames" w:date="2010-03-17T17:41:00Z">
        <w:r w:rsidR="005D639A">
          <w:t>i</w:t>
        </w:r>
      </w:ins>
      <w:ins w:id="307" w:author="Mark Noble" w:date="2010-02-03T22:11:00Z">
        <w:del w:id="308" w:author="Dayan Hyames" w:date="2010-03-17T17:41:00Z">
          <w:r w:rsidDel="005D639A">
            <w:delText>I</w:delText>
          </w:r>
        </w:del>
        <w:r>
          <w:t xml:space="preserve">mage </w:t>
        </w:r>
      </w:ins>
      <w:r>
        <w:t>1223_0</w:t>
      </w:r>
      <w:ins w:id="309" w:author="Dayan Hyames" w:date="2010-03-17T17:35:00Z">
        <w:r w:rsidR="00514F45">
          <w:t>4</w:t>
        </w:r>
      </w:ins>
      <w:del w:id="310" w:author="Dayan Hyames" w:date="2010-03-17T17:35:00Z">
        <w:r w:rsidDel="00514F45">
          <w:delText>3</w:delText>
        </w:r>
      </w:del>
      <w:r>
        <w:t>_02</w:t>
      </w:r>
      <w:del w:id="311" w:author="Dayan Hyames" w:date="2010-03-17T17:41:00Z">
        <w:r w:rsidDel="005D639A">
          <w:delText>_Default_Dashboard</w:delText>
        </w:r>
      </w:del>
      <w:r>
        <w:t>.png</w:t>
      </w:r>
    </w:p>
    <w:p w:rsidR="00FC556B" w:rsidDel="00F676FE" w:rsidRDefault="00FC556B">
      <w:pPr>
        <w:pStyle w:val="NormalPACKT"/>
        <w:rPr>
          <w:del w:id="312" w:author="Dayan Hyames" w:date="2010-03-22T11:04:00Z"/>
        </w:rPr>
      </w:pPr>
      <w:r>
        <w:t>However, this spartan view belies the true power behind the dashboard.</w:t>
      </w:r>
      <w:del w:id="313" w:author="Dayan Hyames" w:date="2010-03-22T11:17:00Z">
        <w:r w:rsidDel="00AC6DB3">
          <w:delText xml:space="preserve">  </w:delText>
        </w:r>
      </w:del>
      <w:ins w:id="314" w:author="Dayan Hyames" w:date="2010-03-22T11:17:00Z">
        <w:r w:rsidR="00AC6DB3">
          <w:t xml:space="preserve"> </w:t>
        </w:r>
      </w:ins>
      <w:r>
        <w:t xml:space="preserve">The default view contains two blocks, the management block which contains a copy of the menus that make up the top toolbar and a block with </w:t>
      </w:r>
      <w:commentRangeStart w:id="315"/>
      <w:r>
        <w:t>new user</w:t>
      </w:r>
      <w:del w:id="316" w:author="Dayan Hyames" w:date="2010-03-22T12:37:00Z">
        <w:r w:rsidDel="00411479">
          <w:delText>'</w:delText>
        </w:r>
      </w:del>
      <w:ins w:id="317" w:author="Dayan Hyames" w:date="2010-03-22T12:37:00Z">
        <w:r w:rsidR="00411479">
          <w:t>'</w:t>
        </w:r>
      </w:ins>
      <w:r>
        <w:t xml:space="preserve">s </w:t>
      </w:r>
      <w:commentRangeEnd w:id="315"/>
      <w:r w:rsidR="00AD1742">
        <w:rPr>
          <w:rStyle w:val="CommentReference"/>
        </w:rPr>
        <w:commentReference w:id="315"/>
      </w:r>
      <w:r>
        <w:t>to the site.</w:t>
      </w:r>
      <w:del w:id="318" w:author="Dayan Hyames" w:date="2010-03-22T11:17:00Z">
        <w:r w:rsidDel="00AC6DB3">
          <w:delText xml:space="preserve">  </w:delText>
        </w:r>
      </w:del>
      <w:ins w:id="319" w:author="Dayan Hyames" w:date="2010-03-22T11:17:00Z">
        <w:r w:rsidR="00AC6DB3">
          <w:t xml:space="preserve"> </w:t>
        </w:r>
      </w:ins>
      <w:r>
        <w:t xml:space="preserve">Although this is an </w:t>
      </w:r>
      <w:commentRangeStart w:id="320"/>
      <w:del w:id="321" w:author="Mark Noble" w:date="2010-02-03T22:12:00Z">
        <w:r>
          <w:delText>ok</w:delText>
        </w:r>
      </w:del>
      <w:ins w:id="322" w:author="Mark Noble" w:date="2010-02-03T22:12:00Z">
        <w:r>
          <w:t>OK</w:t>
        </w:r>
      </w:ins>
      <w:commentRangeEnd w:id="320"/>
      <w:r w:rsidR="004848EB">
        <w:rPr>
          <w:rStyle w:val="CommentReference"/>
        </w:rPr>
        <w:commentReference w:id="320"/>
      </w:r>
      <w:del w:id="323" w:author="Dayan Hyames" w:date="2010-03-19T10:45:00Z">
        <w:r w:rsidDel="004848EB">
          <w:delText>,</w:delText>
        </w:r>
      </w:del>
      <w:r>
        <w:t xml:space="preserve"> starting point, we can certainly make the dashboard more useful.</w:t>
      </w:r>
      <w:del w:id="324" w:author="Dayan Hyames" w:date="2010-03-22T11:04:00Z">
        <w:r w:rsidDel="00F676FE">
          <w:delText xml:space="preserve">  </w:delText>
        </w:r>
      </w:del>
    </w:p>
    <w:p w:rsidR="00F676FE" w:rsidRDefault="00F676FE">
      <w:pPr>
        <w:pStyle w:val="NormalPACKT"/>
        <w:rPr>
          <w:ins w:id="325" w:author="Dayan Hyames" w:date="2010-03-22T11:04:00Z"/>
        </w:rPr>
      </w:pPr>
    </w:p>
    <w:p w:rsidR="00FC556B" w:rsidRDefault="00FC556B">
      <w:pPr>
        <w:pStyle w:val="NormalPACKT"/>
      </w:pPr>
      <w:r>
        <w:t xml:space="preserve">To customize the dashboard, click on the </w:t>
      </w:r>
      <w:r>
        <w:rPr>
          <w:rStyle w:val="ScreenTextPACKT"/>
        </w:rPr>
        <w:t>Customize</w:t>
      </w:r>
      <w:ins w:id="326" w:author="Mark Noble" w:date="2010-02-03T22:12:00Z">
        <w:r>
          <w:rPr>
            <w:rStyle w:val="ScreenTextPACKT"/>
          </w:rPr>
          <w:t xml:space="preserve"> dashboard</w:t>
        </w:r>
      </w:ins>
      <w:r>
        <w:t xml:space="preserve"> link.</w:t>
      </w:r>
      <w:del w:id="327" w:author="Dayan Hyames" w:date="2010-03-22T11:17:00Z">
        <w:r w:rsidDel="00AC6DB3">
          <w:delText xml:space="preserve">  </w:delText>
        </w:r>
      </w:del>
      <w:ins w:id="328" w:author="Dayan Hyames" w:date="2010-03-22T11:17:00Z">
        <w:r w:rsidR="00AC6DB3">
          <w:t xml:space="preserve"> </w:t>
        </w:r>
      </w:ins>
      <w:r>
        <w:t>This will open a new interface allowing you to modify the dashboard</w:t>
      </w:r>
      <w:ins w:id="329" w:author="Dayan Hyames" w:date="2010-03-23T09:56:00Z">
        <w:r w:rsidR="00692761">
          <w:t>:</w:t>
        </w:r>
      </w:ins>
      <w:del w:id="330" w:author="Dayan Hyames" w:date="2010-03-23T09:56:00Z">
        <w:r w:rsidDel="00692761">
          <w:delText>.</w:delText>
        </w:r>
      </w:del>
    </w:p>
    <w:p w:rsidR="00CF313F" w:rsidRDefault="00296890">
      <w:pPr>
        <w:pStyle w:val="FigurePACKT"/>
        <w:pPrChange w:id="331" w:author="Dayan Hyames" w:date="2010-03-22T13:06:00Z">
          <w:pPr>
            <w:pStyle w:val="NormalPACKT"/>
          </w:pPr>
        </w:pPrChange>
      </w:pPr>
      <w:r>
        <w:rPr>
          <w:noProof/>
          <w:lang w:val="en-US"/>
        </w:rPr>
        <w:lastRenderedPageBreak/>
        <w:drawing>
          <wp:inline distT="0" distB="0" distL="0" distR="0">
            <wp:extent cx="5029200" cy="4391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029200" cy="439102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Inse</w:t>
      </w:r>
      <w:ins w:id="332" w:author="Mark Noble" w:date="2010-02-03T22:13:00Z">
        <w:r>
          <w:t>r</w:t>
        </w:r>
      </w:ins>
      <w:r>
        <w:t>t</w:t>
      </w:r>
      <w:ins w:id="333" w:author="Mark Noble" w:date="2010-02-03T22:13:00Z">
        <w:r>
          <w:t xml:space="preserve"> </w:t>
        </w:r>
      </w:ins>
      <w:ins w:id="334" w:author="Dayan Hyames" w:date="2010-03-17T17:41:00Z">
        <w:r w:rsidR="005D639A">
          <w:t>i</w:t>
        </w:r>
      </w:ins>
      <w:ins w:id="335" w:author="Mark Noble" w:date="2010-02-03T22:13:00Z">
        <w:del w:id="336" w:author="Dayan Hyames" w:date="2010-03-17T17:41:00Z">
          <w:r w:rsidDel="005D639A">
            <w:delText>I</w:delText>
          </w:r>
        </w:del>
        <w:r>
          <w:t>mage</w:t>
        </w:r>
      </w:ins>
      <w:r>
        <w:t xml:space="preserve"> 1223_0</w:t>
      </w:r>
      <w:ins w:id="337" w:author="Dayan Hyames" w:date="2010-03-17T17:35:00Z">
        <w:r w:rsidR="00514F45">
          <w:t>4</w:t>
        </w:r>
      </w:ins>
      <w:del w:id="338" w:author="Dayan Hyames" w:date="2010-03-17T17:35:00Z">
        <w:r w:rsidDel="00514F45">
          <w:delText>3</w:delText>
        </w:r>
      </w:del>
      <w:r>
        <w:t>_03</w:t>
      </w:r>
      <w:del w:id="339" w:author="Dayan Hyames" w:date="2010-03-17T17:41:00Z">
        <w:r w:rsidDel="005D639A">
          <w:delText>_Dashboard_Customization</w:delText>
        </w:r>
      </w:del>
      <w:r>
        <w:t>.png</w:t>
      </w:r>
    </w:p>
    <w:p w:rsidR="00FC556B" w:rsidDel="00F676FE" w:rsidRDefault="00FC556B">
      <w:pPr>
        <w:pStyle w:val="NormalPACKT"/>
        <w:rPr>
          <w:del w:id="340" w:author="Dayan Hyames" w:date="2010-03-22T11:04:00Z"/>
        </w:rPr>
      </w:pPr>
      <w:r>
        <w:t>The dashboard is made up of two unequally sized regions.</w:t>
      </w:r>
      <w:del w:id="341" w:author="Dayan Hyames" w:date="2010-03-22T11:15:00Z">
        <w:r w:rsidDel="00AC6DB3">
          <w:delText xml:space="preserve">   </w:delText>
        </w:r>
      </w:del>
      <w:ins w:id="342" w:author="Dayan Hyames" w:date="2010-03-22T11:15:00Z">
        <w:r w:rsidR="00AC6DB3">
          <w:t xml:space="preserve"> </w:t>
        </w:r>
      </w:ins>
      <w:r>
        <w:t>Each region can contain one or</w:t>
      </w:r>
      <w:del w:id="343" w:author="Mayuri" w:date="2009-12-30T17:00:00Z">
        <w:r>
          <w:delText>e</w:delText>
        </w:r>
      </w:del>
      <w:r>
        <w:t xml:space="preserve"> more blocks.</w:t>
      </w:r>
      <w:del w:id="344" w:author="Dayan Hyames" w:date="2010-03-22T11:17:00Z">
        <w:r w:rsidDel="00AC6DB3">
          <w:delText xml:space="preserve">  </w:delText>
        </w:r>
      </w:del>
      <w:ins w:id="345" w:author="Dayan Hyames" w:date="2010-03-22T11:17:00Z">
        <w:r w:rsidR="00AC6DB3">
          <w:t xml:space="preserve"> </w:t>
        </w:r>
      </w:ins>
      <w:r>
        <w:t>Each region is outlined with dashed lines while you are customizing the dashboard. A list of all blocks that can be added to the dashboard are displayed above the regions.</w:t>
      </w:r>
      <w:del w:id="346" w:author="Dayan Hyames" w:date="2010-03-22T11:04:00Z">
        <w:r w:rsidDel="00F676FE">
          <w:delText xml:space="preserve">  </w:delText>
        </w:r>
      </w:del>
    </w:p>
    <w:p w:rsidR="00F676FE" w:rsidRDefault="00F676FE">
      <w:pPr>
        <w:pStyle w:val="NormalPACKT"/>
        <w:rPr>
          <w:ins w:id="347" w:author="Dayan Hyames" w:date="2010-03-22T11:04:00Z"/>
        </w:rPr>
      </w:pPr>
    </w:p>
    <w:p w:rsidR="00FC556B" w:rsidDel="00B762A1" w:rsidRDefault="00FC556B">
      <w:pPr>
        <w:pStyle w:val="NormalPACKT"/>
        <w:rPr>
          <w:del w:id="348" w:author="Dayan Hyames" w:date="2010-03-22T11:07:00Z"/>
        </w:rPr>
      </w:pPr>
      <w:r>
        <w:t>To add a block to a region, drag it from the list of blocks to the region</w:t>
      </w:r>
      <w:ins w:id="349" w:author="Mark Noble" w:date="2010-02-02T23:09:00Z">
        <w:r>
          <w:t xml:space="preserve"> into</w:t>
        </w:r>
      </w:ins>
      <w:r>
        <w:t xml:space="preserve"> </w:t>
      </w:r>
      <w:ins w:id="350" w:author="Mark Noble" w:date="2010-02-02T23:09:00Z">
        <w:r>
          <w:t>which</w:t>
        </w:r>
      </w:ins>
      <w:ins w:id="351" w:author="Mark Noble" w:date="2010-02-02T23:08:00Z">
        <w:r>
          <w:t xml:space="preserve"> </w:t>
        </w:r>
      </w:ins>
      <w:r>
        <w:t>you want to insert it</w:t>
      </w:r>
      <w:del w:id="352" w:author="Mark Noble" w:date="2010-02-02T23:09:00Z">
        <w:r>
          <w:delText xml:space="preserve"> into</w:delText>
        </w:r>
      </w:del>
      <w:del w:id="353" w:author="Dayan Hyames" w:date="2010-03-23T10:24:00Z">
        <w:r w:rsidDel="00FC527D">
          <w:delText>.</w:delText>
        </w:r>
        <w:r w:rsidDel="00FC527D">
          <w:commentReference w:id="354"/>
        </w:r>
      </w:del>
      <w:del w:id="355" w:author="Dayan Hyames" w:date="2010-03-22T11:07:00Z">
        <w:r w:rsidDel="00B762A1">
          <w:delText xml:space="preserve"> </w:delText>
        </w:r>
      </w:del>
    </w:p>
    <w:p w:rsidR="00B762A1" w:rsidRDefault="00FC527D">
      <w:pPr>
        <w:pStyle w:val="NormalPACKT"/>
        <w:rPr>
          <w:ins w:id="356" w:author="Dayan Hyames" w:date="2010-03-22T11:07:00Z"/>
        </w:rPr>
      </w:pPr>
      <w:ins w:id="357" w:author="Dayan Hyames" w:date="2010-03-23T10:24:00Z">
        <w:r>
          <w:t>:</w:t>
        </w:r>
      </w:ins>
    </w:p>
    <w:p w:rsidR="00CF313F" w:rsidRDefault="00296890">
      <w:pPr>
        <w:pStyle w:val="FigurePACKT"/>
        <w:pPrChange w:id="358" w:author="Dayan Hyames" w:date="2010-03-22T13:07:00Z">
          <w:pPr>
            <w:pStyle w:val="NormalPACKT"/>
          </w:pPr>
        </w:pPrChange>
      </w:pPr>
      <w:r>
        <w:rPr>
          <w:noProof/>
          <w:lang w:val="en-US"/>
        </w:rPr>
        <w:lastRenderedPageBreak/>
        <w:drawing>
          <wp:inline distT="0" distB="0" distL="0" distR="0">
            <wp:extent cx="5029200" cy="34099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29200" cy="340995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359" w:author="Dayan Hyames" w:date="2010-03-17T17:41:00Z">
        <w:r w:rsidR="005D639A">
          <w:t>i</w:t>
        </w:r>
      </w:ins>
      <w:ins w:id="360" w:author="Mark Noble" w:date="2010-02-03T22:17:00Z">
        <w:del w:id="361" w:author="Dayan Hyames" w:date="2010-03-17T17:41:00Z">
          <w:r w:rsidDel="005D639A">
            <w:delText>I</w:delText>
          </w:r>
        </w:del>
        <w:r>
          <w:t xml:space="preserve">mage </w:t>
        </w:r>
      </w:ins>
      <w:r>
        <w:t>1223_0</w:t>
      </w:r>
      <w:ins w:id="362" w:author="Dayan Hyames" w:date="2010-03-17T17:35:00Z">
        <w:r w:rsidR="00514F45">
          <w:t>4</w:t>
        </w:r>
      </w:ins>
      <w:del w:id="363" w:author="Dayan Hyames" w:date="2010-03-17T17:35:00Z">
        <w:r w:rsidDel="00514F45">
          <w:delText>3</w:delText>
        </w:r>
      </w:del>
      <w:r>
        <w:t>_04</w:t>
      </w:r>
      <w:del w:id="364" w:author="Dayan Hyames" w:date="2010-03-17T17:41:00Z">
        <w:r w:rsidDel="005D639A">
          <w:delText>_Add_Block_To_Dashboard</w:delText>
        </w:r>
      </w:del>
      <w:r>
        <w:t>.png</w:t>
      </w:r>
    </w:p>
    <w:p w:rsidR="00FC556B" w:rsidDel="00F676FE" w:rsidRDefault="00FC556B">
      <w:pPr>
        <w:pStyle w:val="NormalPACKT"/>
        <w:rPr>
          <w:del w:id="365" w:author="Dayan Hyames" w:date="2010-03-22T11:04:00Z"/>
        </w:rPr>
      </w:pPr>
      <w:r>
        <w:t>A gray bar will appear in the region showing where the block will be inserted.</w:t>
      </w:r>
      <w:del w:id="366" w:author="Dayan Hyames" w:date="2010-03-22T11:17:00Z">
        <w:r w:rsidDel="00AC6DB3">
          <w:delText xml:space="preserve">  </w:delText>
        </w:r>
      </w:del>
      <w:ins w:id="367" w:author="Dayan Hyames" w:date="2010-03-22T11:17:00Z">
        <w:r w:rsidR="00AC6DB3">
          <w:t xml:space="preserve"> </w:t>
        </w:r>
      </w:ins>
      <w:r>
        <w:t>You can insert blocks above or below any existing blocks.</w:t>
      </w:r>
      <w:del w:id="368" w:author="Dayan Hyames" w:date="2010-03-22T11:04:00Z">
        <w:r w:rsidDel="00F676FE">
          <w:delText xml:space="preserve">  </w:delText>
        </w:r>
      </w:del>
    </w:p>
    <w:p w:rsidR="00F676FE" w:rsidRDefault="00F676FE">
      <w:pPr>
        <w:pStyle w:val="NormalPACKT"/>
        <w:rPr>
          <w:ins w:id="369" w:author="Dayan Hyames" w:date="2010-03-22T11:04:00Z"/>
        </w:rPr>
      </w:pPr>
    </w:p>
    <w:p w:rsidR="00FC556B" w:rsidRDefault="00FC556B">
      <w:pPr>
        <w:pStyle w:val="NormalPACKT"/>
      </w:pPr>
      <w:r>
        <w:t>To remove a block, simply reverse the process by grabbing a block by it</w:t>
      </w:r>
      <w:del w:id="370" w:author="Mayuri" w:date="2009-12-30T17:00:00Z">
        <w:r>
          <w:delText>'</w:delText>
        </w:r>
      </w:del>
      <w:r>
        <w:t>s gray title bar and dragging it back to the list of blocks.</w:t>
      </w:r>
      <w:del w:id="371" w:author="Dayan Hyames" w:date="2010-03-22T11:05:00Z">
        <w:r w:rsidDel="00F45F5A">
          <w:delText xml:space="preserve">   </w:delText>
        </w:r>
      </w:del>
    </w:p>
    <w:p w:rsidR="00FC556B" w:rsidDel="00F45F5A" w:rsidRDefault="00FC556B">
      <w:pPr>
        <w:pStyle w:val="NormalPACKT"/>
        <w:rPr>
          <w:del w:id="372" w:author="Dayan Hyames" w:date="2010-03-22T11:05:00Z"/>
        </w:rPr>
      </w:pPr>
      <w:r>
        <w:t>If you don</w:t>
      </w:r>
      <w:del w:id="373" w:author="Dayan Hyames" w:date="2010-03-22T12:37:00Z">
        <w:r w:rsidDel="00411479">
          <w:delText>'</w:delText>
        </w:r>
      </w:del>
      <w:ins w:id="374" w:author="Dayan Hyames" w:date="2010-03-22T12:37:00Z">
        <w:r w:rsidR="00411479">
          <w:t>'</w:t>
        </w:r>
      </w:ins>
      <w:r>
        <w:t>t find a block that meets your needs in the current list of blocks, you can create a custom block.</w:t>
      </w:r>
      <w:del w:id="375" w:author="Dayan Hyames" w:date="2010-03-22T11:17:00Z">
        <w:r w:rsidDel="00AC6DB3">
          <w:delText xml:space="preserve">  </w:delText>
        </w:r>
      </w:del>
      <w:ins w:id="376" w:author="Dayan Hyames" w:date="2010-03-22T11:17:00Z">
        <w:r w:rsidR="00AC6DB3">
          <w:t xml:space="preserve"> </w:t>
        </w:r>
      </w:ins>
      <w:r>
        <w:t>For example, you could create a short menu of commonly used links, or you could add blocks to return various statistics about your site.</w:t>
      </w:r>
      <w:del w:id="377" w:author="Dayan Hyames" w:date="2010-03-22T11:17:00Z">
        <w:r w:rsidDel="00AC6DB3">
          <w:delText xml:space="preserve">  </w:delText>
        </w:r>
      </w:del>
      <w:ins w:id="378" w:author="Dayan Hyames" w:date="2010-03-22T11:17:00Z">
        <w:r w:rsidR="00AC6DB3">
          <w:t xml:space="preserve"> </w:t>
        </w:r>
      </w:ins>
      <w:r>
        <w:t>Let</w:t>
      </w:r>
      <w:del w:id="379" w:author="Dayan Hyames" w:date="2010-03-22T12:37:00Z">
        <w:r w:rsidDel="00411479">
          <w:delText>'</w:delText>
        </w:r>
      </w:del>
      <w:ins w:id="380" w:author="Dayan Hyames" w:date="2010-03-22T12:37:00Z">
        <w:r w:rsidR="00411479">
          <w:t>'</w:t>
        </w:r>
      </w:ins>
      <w:r>
        <w:t>s build a quick block to display the current database size.</w:t>
      </w:r>
      <w:del w:id="381" w:author="Dayan Hyames" w:date="2010-03-22T11:05:00Z">
        <w:r w:rsidDel="00F45F5A">
          <w:delText xml:space="preserve">  </w:delText>
        </w:r>
      </w:del>
    </w:p>
    <w:p w:rsidR="00F45F5A" w:rsidRDefault="00F45F5A">
      <w:pPr>
        <w:pStyle w:val="NormalPACKT"/>
        <w:rPr>
          <w:ins w:id="382" w:author="Dayan Hyames" w:date="2010-03-22T11:05:00Z"/>
        </w:rPr>
      </w:pPr>
    </w:p>
    <w:p w:rsidR="00FC556B" w:rsidDel="00F45F5A" w:rsidRDefault="00FC556B">
      <w:pPr>
        <w:pStyle w:val="NormalPACKT"/>
        <w:rPr>
          <w:del w:id="383" w:author="Dayan Hyames" w:date="2010-03-22T11:05:00Z"/>
        </w:rPr>
      </w:pPr>
      <w:r>
        <w:t xml:space="preserve">Start by clicking </w:t>
      </w:r>
      <w:ins w:id="384" w:author="Dayan Hyames" w:date="2010-03-22T12:22:00Z">
        <w:r w:rsidR="006C2425">
          <w:t xml:space="preserve">on </w:t>
        </w:r>
      </w:ins>
      <w:r>
        <w:t xml:space="preserve">the </w:t>
      </w:r>
      <w:r>
        <w:rPr>
          <w:rStyle w:val="ScreenTextPACKT"/>
        </w:rPr>
        <w:t>add a custom block</w:t>
      </w:r>
      <w:r>
        <w:t xml:space="preserve"> link.</w:t>
      </w:r>
      <w:del w:id="385" w:author="Dayan Hyames" w:date="2010-03-22T11:17:00Z">
        <w:r w:rsidDel="00AC6DB3">
          <w:delText xml:space="preserve">  </w:delText>
        </w:r>
      </w:del>
      <w:ins w:id="386" w:author="Dayan Hyames" w:date="2010-03-22T11:17:00Z">
        <w:r w:rsidR="00AC6DB3">
          <w:t xml:space="preserve"> </w:t>
        </w:r>
      </w:ins>
      <w:r>
        <w:t>You will be taken to the block creation page where you can enter information about the block.</w:t>
      </w:r>
      <w:del w:id="387" w:author="Dayan Hyames" w:date="2010-03-22T11:05:00Z">
        <w:r w:rsidDel="00F45F5A">
          <w:delText xml:space="preserve">  </w:delText>
        </w:r>
      </w:del>
    </w:p>
    <w:p w:rsidR="00F45F5A" w:rsidRDefault="00F45F5A">
      <w:pPr>
        <w:pStyle w:val="NormalPACKT"/>
        <w:rPr>
          <w:ins w:id="388" w:author="Dayan Hyames" w:date="2010-03-22T11:05:00Z"/>
        </w:rPr>
      </w:pPr>
    </w:p>
    <w:p w:rsidR="00FC556B" w:rsidRDefault="00FC556B">
      <w:pPr>
        <w:pStyle w:val="InternalNotePACKT"/>
      </w:pPr>
      <w:commentRangeStart w:id="389"/>
      <w:commentRangeStart w:id="390"/>
      <w:commentRangeStart w:id="391"/>
      <w:ins w:id="392" w:author="Mark Noble" w:date="2010-02-03T22:30:00Z">
        <w:r>
          <w:t xml:space="preserve">Note, the add a custom block link is currently </w:t>
        </w:r>
      </w:ins>
      <w:ins w:id="393" w:author="Mark Noble" w:date="2010-02-03T22:31:00Z">
        <w:r>
          <w:t>missing.</w:t>
        </w:r>
        <w:del w:id="394" w:author="Dayan Hyames" w:date="2010-03-22T11:17:00Z">
          <w:r w:rsidDel="00AC6DB3">
            <w:delText xml:space="preserve">  </w:delText>
          </w:r>
        </w:del>
      </w:ins>
      <w:ins w:id="395" w:author="Dayan Hyames" w:date="2010-03-22T11:17:00Z">
        <w:r w:rsidR="00AC6DB3">
          <w:t xml:space="preserve"> </w:t>
        </w:r>
      </w:ins>
      <w:ins w:id="396" w:author="Mark Noble" w:date="2010-02-03T22:31:00Z">
        <w:r>
          <w:t xml:space="preserve">See </w:t>
        </w:r>
      </w:ins>
      <w:r w:rsidR="00027BD3">
        <w:fldChar w:fldCharType="begin"/>
      </w:r>
      <w:r>
        <w:instrText xml:space="preserve"> HYPERLINK "http://drupal.org/node/556872"</w:instrText>
      </w:r>
      <w:r w:rsidR="00027BD3">
        <w:fldChar w:fldCharType="separate"/>
      </w:r>
      <w:ins w:id="397" w:author="Mark Noble" w:date="2010-02-03T22:31:00Z">
        <w:r>
          <w:rPr>
            <w:rStyle w:val="Hyperlink"/>
          </w:rPr>
          <w:t>http://drupal.org/node/556872</w:t>
        </w:r>
      </w:ins>
      <w:r w:rsidR="00027BD3">
        <w:fldChar w:fldCharType="end"/>
      </w:r>
      <w:ins w:id="398" w:author="Mark Noble" w:date="2010-02-04T13:24:00Z">
        <w:r>
          <w:t>.</w:t>
        </w:r>
        <w:del w:id="399" w:author="Dayan Hyames" w:date="2010-03-22T11:17:00Z">
          <w:r w:rsidDel="00AC6DB3">
            <w:delText xml:space="preserve">  </w:delText>
          </w:r>
        </w:del>
      </w:ins>
      <w:ins w:id="400" w:author="Dayan Hyames" w:date="2010-03-22T11:17:00Z">
        <w:r w:rsidR="00AC6DB3">
          <w:t xml:space="preserve"> </w:t>
        </w:r>
      </w:ins>
      <w:ins w:id="401" w:author="Mark Noble" w:date="2010-02-04T13:24:00Z">
        <w:r>
          <w:t>After it is restored, this sectio</w:t>
        </w:r>
      </w:ins>
      <w:ins w:id="402" w:author="Mark Noble" w:date="2010-02-04T13:25:00Z">
        <w:r>
          <w:t>n should be double checked</w:t>
        </w:r>
      </w:ins>
      <w:commentRangeEnd w:id="389"/>
      <w:r>
        <w:rPr>
          <w:rStyle w:val="CommentReference"/>
          <w:rFonts w:ascii="Times New Roman" w:hAnsi="Times New Roman"/>
          <w:b w:val="0"/>
          <w:shadow w:val="0"/>
          <w:color w:val="auto"/>
        </w:rPr>
        <w:commentReference w:id="389"/>
      </w:r>
      <w:ins w:id="403" w:author="Mark Noble" w:date="2010-02-04T13:25:00Z">
        <w:r>
          <w:t>.</w:t>
        </w:r>
      </w:ins>
      <w:commentRangeEnd w:id="390"/>
      <w:r w:rsidR="0067013D">
        <w:rPr>
          <w:rStyle w:val="CommentReference"/>
          <w:rFonts w:ascii="Times New Roman" w:hAnsi="Times New Roman"/>
          <w:b w:val="0"/>
          <w:shadow w:val="0"/>
          <w:color w:val="auto"/>
        </w:rPr>
        <w:commentReference w:id="390"/>
      </w:r>
      <w:commentRangeEnd w:id="391"/>
      <w:r w:rsidR="00D51475">
        <w:rPr>
          <w:rStyle w:val="CommentReference"/>
          <w:rFonts w:ascii="Times New Roman" w:hAnsi="Times New Roman"/>
          <w:b w:val="0"/>
          <w:shadow w:val="0"/>
          <w:color w:val="auto"/>
        </w:rPr>
        <w:commentReference w:id="391"/>
      </w:r>
    </w:p>
    <w:p w:rsidR="00CF313F" w:rsidRDefault="00CF313F">
      <w:pPr>
        <w:pStyle w:val="FigurePACKT"/>
        <w:rPr>
          <w:ins w:id="404" w:author="Dayan Hyames" w:date="2010-03-22T14:11:00Z"/>
        </w:rPr>
        <w:pPrChange w:id="405" w:author="Dayan Hyames" w:date="2010-03-22T14:37:00Z">
          <w:pPr>
            <w:pStyle w:val="LayoutInformationPACKT"/>
          </w:pPr>
        </w:pPrChange>
      </w:pPr>
      <w:r>
        <w:rPr>
          <w:noProof/>
          <w:lang w:val="en-US"/>
          <w:rPrChange w:id="406" w:author="Unknown">
            <w:rPr>
              <w:noProof/>
            </w:rPr>
          </w:rPrChange>
        </w:rPr>
        <w:lastRenderedPageBreak/>
        <w:drawing>
          <wp:inline distT="0" distB="0" distL="0" distR="0">
            <wp:extent cx="5027295" cy="3688080"/>
            <wp:effectExtent l="19050" t="0" r="1905"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027295" cy="3688080"/>
                    </a:xfrm>
                    <a:prstGeom prst="rect">
                      <a:avLst/>
                    </a:prstGeom>
                    <a:solidFill>
                      <a:srgbClr val="FFFFFF"/>
                    </a:solidFill>
                    <a:ln w="9525">
                      <a:noFill/>
                      <a:miter lim="800000"/>
                      <a:headEnd/>
                      <a:tailEnd/>
                    </a:ln>
                  </pic:spPr>
                </pic:pic>
              </a:graphicData>
            </a:graphic>
          </wp:inline>
        </w:drawing>
      </w:r>
    </w:p>
    <w:p w:rsidR="002B63AF" w:rsidRDefault="00FC556B" w:rsidP="003F11C0">
      <w:pPr>
        <w:pStyle w:val="LayoutInformationPACKT"/>
      </w:pPr>
      <w:r w:rsidRPr="00C20A22">
        <w:t xml:space="preserve">Insert </w:t>
      </w:r>
      <w:ins w:id="407" w:author="Dayan Hyames" w:date="2010-03-17T17:41:00Z">
        <w:r w:rsidR="005D639A" w:rsidRPr="00C20A22">
          <w:t xml:space="preserve">image </w:t>
        </w:r>
      </w:ins>
      <w:r w:rsidRPr="00C20A22">
        <w:t>1223_0</w:t>
      </w:r>
      <w:ins w:id="408" w:author="Dayan Hyames" w:date="2010-03-17T17:35:00Z">
        <w:r w:rsidR="00514F45" w:rsidRPr="00C20A22">
          <w:t>4</w:t>
        </w:r>
      </w:ins>
      <w:del w:id="409" w:author="Dayan Hyames" w:date="2010-03-17T17:35:00Z">
        <w:r w:rsidRPr="00C20A22" w:rsidDel="00514F45">
          <w:delText>3</w:delText>
        </w:r>
      </w:del>
      <w:r w:rsidRPr="00C20A22">
        <w:t>_05</w:t>
      </w:r>
      <w:del w:id="410" w:author="Dayan Hyames" w:date="2010-03-17T17:41:00Z">
        <w:r w:rsidRPr="00C20A22" w:rsidDel="005D639A">
          <w:delText>_Create_Custom_Block</w:delText>
        </w:r>
      </w:del>
      <w:r w:rsidRPr="00C20A22">
        <w:t>.png</w:t>
      </w:r>
    </w:p>
    <w:p w:rsidR="00FC556B" w:rsidDel="00F45F5A" w:rsidRDefault="00FC556B">
      <w:pPr>
        <w:pStyle w:val="NormalPACKT"/>
        <w:rPr>
          <w:del w:id="411" w:author="Dayan Hyames" w:date="2010-03-22T11:05:00Z"/>
        </w:rPr>
      </w:pPr>
      <w:r>
        <w:t xml:space="preserve">As you can see, we need to enter the </w:t>
      </w:r>
      <w:r w:rsidR="00027BD3" w:rsidRPr="00027BD3">
        <w:rPr>
          <w:rStyle w:val="ScreenTextPACKT"/>
          <w:rPrChange w:id="412" w:author="Dayan Hyames" w:date="2010-03-23T10:25:00Z">
            <w:rPr>
              <w:rFonts w:ascii="Arial" w:hAnsi="Arial"/>
              <w:b/>
              <w:shadow/>
              <w:color w:val="FF0000"/>
              <w:sz w:val="28"/>
              <w:szCs w:val="28"/>
            </w:rPr>
          </w:rPrChange>
        </w:rPr>
        <w:t>title</w:t>
      </w:r>
      <w:r>
        <w:t xml:space="preserve"> and </w:t>
      </w:r>
      <w:r w:rsidR="00027BD3" w:rsidRPr="00027BD3">
        <w:rPr>
          <w:rStyle w:val="ScreenTextPACKT"/>
          <w:rPrChange w:id="413" w:author="Dayan Hyames" w:date="2010-03-23T10:25:00Z">
            <w:rPr>
              <w:rFonts w:ascii="Arial" w:hAnsi="Arial"/>
              <w:b/>
              <w:shadow/>
              <w:color w:val="FF0000"/>
              <w:sz w:val="28"/>
              <w:szCs w:val="28"/>
            </w:rPr>
          </w:rPrChange>
        </w:rPr>
        <w:t>description</w:t>
      </w:r>
      <w:r>
        <w:t xml:space="preserve"> of the block as well as the </w:t>
      </w:r>
      <w:r w:rsidR="00027BD3" w:rsidRPr="00027BD3">
        <w:rPr>
          <w:rStyle w:val="ScreenTextPACKT"/>
          <w:rPrChange w:id="414" w:author="Dayan Hyames" w:date="2010-03-23T10:26:00Z">
            <w:rPr>
              <w:rFonts w:ascii="Arial" w:hAnsi="Arial"/>
              <w:b/>
              <w:shadow/>
              <w:color w:val="FF0000"/>
              <w:sz w:val="28"/>
              <w:szCs w:val="28"/>
            </w:rPr>
          </w:rPrChange>
        </w:rPr>
        <w:t>body</w:t>
      </w:r>
      <w:r>
        <w:t xml:space="preserve"> of the block which controls the output of the block.</w:t>
      </w:r>
      <w:del w:id="415" w:author="Dayan Hyames" w:date="2010-03-22T11:17:00Z">
        <w:r w:rsidDel="00AC6DB3">
          <w:delText xml:space="preserve">  </w:delText>
        </w:r>
      </w:del>
      <w:ins w:id="416" w:author="Dayan Hyames" w:date="2010-03-22T11:17:00Z">
        <w:r w:rsidR="00AC6DB3">
          <w:t xml:space="preserve"> </w:t>
        </w:r>
      </w:ins>
      <w:r>
        <w:t xml:space="preserve">In this case, we set the </w:t>
      </w:r>
      <w:r w:rsidR="00027BD3" w:rsidRPr="00027BD3">
        <w:rPr>
          <w:rStyle w:val="ScreenTextPACKT"/>
          <w:rPrChange w:id="417" w:author="Dayan Hyames" w:date="2010-03-23T10:26:00Z">
            <w:rPr>
              <w:rFonts w:ascii="Arial" w:hAnsi="Arial"/>
              <w:b/>
              <w:shadow/>
              <w:color w:val="FF0000"/>
              <w:sz w:val="28"/>
              <w:szCs w:val="28"/>
            </w:rPr>
          </w:rPrChange>
        </w:rPr>
        <w:t>Text</w:t>
      </w:r>
      <w:r>
        <w:t xml:space="preserve"> </w:t>
      </w:r>
      <w:r w:rsidR="00027BD3" w:rsidRPr="00027BD3">
        <w:rPr>
          <w:rStyle w:val="ScreenTextPACKT"/>
          <w:rPrChange w:id="418" w:author="Dayan Hyames" w:date="2010-03-23T10:26:00Z">
            <w:rPr>
              <w:rFonts w:ascii="Arial" w:hAnsi="Arial"/>
              <w:b/>
              <w:shadow/>
              <w:color w:val="FF0000"/>
              <w:sz w:val="28"/>
              <w:szCs w:val="28"/>
            </w:rPr>
          </w:rPrChange>
        </w:rPr>
        <w:t>format</w:t>
      </w:r>
      <w:r>
        <w:t xml:space="preserve"> to PHP code so we can query the database.</w:t>
      </w:r>
      <w:del w:id="419" w:author="Dayan Hyames" w:date="2010-03-22T11:05:00Z">
        <w:r w:rsidDel="00F45F5A">
          <w:delText xml:space="preserve">  </w:delText>
        </w:r>
      </w:del>
    </w:p>
    <w:p w:rsidR="00F45F5A" w:rsidRDefault="00F45F5A">
      <w:pPr>
        <w:pStyle w:val="NormalPACKT"/>
        <w:rPr>
          <w:ins w:id="420" w:author="Dayan Hyames" w:date="2010-03-22T11:05:00Z"/>
        </w:rPr>
      </w:pPr>
    </w:p>
    <w:p w:rsidR="00FC556B" w:rsidDel="00B762A1" w:rsidRDefault="00FC556B">
      <w:pPr>
        <w:pStyle w:val="NormalPACKT"/>
        <w:rPr>
          <w:del w:id="421" w:author="Dayan Hyames" w:date="2010-03-22T11:07:00Z"/>
          <w:rStyle w:val="URLPACKT"/>
        </w:rPr>
      </w:pPr>
      <w:r>
        <w:t>Here is the complete text of the block body.</w:t>
      </w:r>
      <w:del w:id="422" w:author="Dayan Hyames" w:date="2010-03-22T11:15:00Z">
        <w:r w:rsidDel="00AC6DB3">
          <w:delText xml:space="preserve">   </w:delText>
        </w:r>
      </w:del>
      <w:ins w:id="423" w:author="Dayan Hyames" w:date="2010-03-22T11:15:00Z">
        <w:r w:rsidR="00AC6DB3">
          <w:t xml:space="preserve"> </w:t>
        </w:r>
      </w:ins>
      <w:r>
        <w:t xml:space="preserve">This code is based on a code snippet from the </w:t>
      </w:r>
      <w:r w:rsidR="00027BD3" w:rsidRPr="00027BD3">
        <w:rPr>
          <w:rStyle w:val="CodeInTextPACKT"/>
          <w:rPrChange w:id="424" w:author="Dayan Hyames" w:date="2010-03-23T10:26:00Z">
            <w:rPr>
              <w:rFonts w:ascii="Arial" w:hAnsi="Arial"/>
              <w:b/>
              <w:shadow/>
              <w:color w:val="FF0000"/>
              <w:sz w:val="28"/>
              <w:szCs w:val="28"/>
            </w:rPr>
          </w:rPrChange>
        </w:rPr>
        <w:t>Drupal.org</w:t>
      </w:r>
      <w:r>
        <w:t xml:space="preserve"> site, but it has been adjusted</w:t>
      </w:r>
      <w:del w:id="425" w:author="Dayan Hyames" w:date="2010-03-22T11:17:00Z">
        <w:r w:rsidDel="00AC6DB3">
          <w:delText xml:space="preserve">  </w:delText>
        </w:r>
      </w:del>
      <w:ins w:id="426" w:author="Dayan Hyames" w:date="2010-03-22T11:17:00Z">
        <w:r w:rsidR="00AC6DB3">
          <w:t xml:space="preserve"> </w:t>
        </w:r>
      </w:ins>
      <w:r>
        <w:t>for Drupal 7.</w:t>
      </w:r>
      <w:del w:id="427" w:author="Dayan Hyames" w:date="2010-03-22T11:17:00Z">
        <w:r w:rsidDel="00AC6DB3">
          <w:delText xml:space="preserve">  </w:delText>
        </w:r>
      </w:del>
      <w:ins w:id="428" w:author="Dayan Hyames" w:date="2010-03-22T11:17:00Z">
        <w:r w:rsidR="00AC6DB3">
          <w:t xml:space="preserve"> </w:t>
        </w:r>
      </w:ins>
      <w:r>
        <w:t>You can find the original</w:t>
      </w:r>
      <w:ins w:id="429" w:author="Mark Noble" w:date="2010-02-02T23:09:00Z">
        <w:r>
          <w:t xml:space="preserve"> Drupal 6</w:t>
        </w:r>
      </w:ins>
      <w:r>
        <w:commentReference w:id="430"/>
      </w:r>
      <w:r>
        <w:commentReference w:id="431"/>
      </w:r>
      <w:r>
        <w:t xml:space="preserve"> code at </w:t>
      </w:r>
      <w:r>
        <w:rPr>
          <w:rStyle w:val="URLPACKT"/>
        </w:rPr>
        <w:t>http://drupal.org/node/100270</w:t>
      </w:r>
      <w:r>
        <w:rPr>
          <w:rStyle w:val="NormalPACKTChar"/>
        </w:rPr>
        <w:t>.</w:t>
      </w:r>
      <w:del w:id="432" w:author="Dayan Hyames" w:date="2010-03-22T11:07:00Z">
        <w:r w:rsidDel="00B762A1">
          <w:rPr>
            <w:rStyle w:val="URLPACKT"/>
          </w:rPr>
          <w:delText xml:space="preserve"> </w:delText>
        </w:r>
      </w:del>
    </w:p>
    <w:p w:rsidR="00B762A1" w:rsidRDefault="00B762A1">
      <w:pPr>
        <w:pStyle w:val="NormalPACKT"/>
        <w:rPr>
          <w:ins w:id="433" w:author="Dayan Hyames" w:date="2010-03-22T11:07:00Z"/>
          <w:rStyle w:val="URLPACKT"/>
        </w:rPr>
      </w:pPr>
    </w:p>
    <w:p w:rsidR="00FC556B" w:rsidDel="00B762A1" w:rsidRDefault="00FC556B">
      <w:pPr>
        <w:pStyle w:val="CodePACKT"/>
        <w:rPr>
          <w:del w:id="434" w:author="Dayan Hyames" w:date="2010-03-22T11:10:00Z"/>
        </w:rPr>
      </w:pPr>
      <w:r>
        <w:t>&lt;?php</w:t>
      </w:r>
      <w:del w:id="435" w:author="Dayan Hyames" w:date="2010-03-22T11:10:00Z">
        <w:r w:rsidDel="00B762A1">
          <w:delText xml:space="preserve"> </w:delText>
        </w:r>
      </w:del>
    </w:p>
    <w:p w:rsidR="00B762A1" w:rsidRDefault="00B762A1">
      <w:pPr>
        <w:pStyle w:val="CodePACKT"/>
        <w:rPr>
          <w:ins w:id="436" w:author="Dayan Hyames" w:date="2010-03-22T11:10:00Z"/>
        </w:rPr>
      </w:pPr>
    </w:p>
    <w:p w:rsidR="00FC556B" w:rsidRDefault="00FC556B">
      <w:pPr>
        <w:pStyle w:val="CodePACKT"/>
      </w:pPr>
      <w:r>
        <w:t>function db_size_info($dbsize) {</w:t>
      </w:r>
    </w:p>
    <w:p w:rsidR="00FC556B" w:rsidRDefault="00FC556B">
      <w:pPr>
        <w:pStyle w:val="CodePACKT"/>
      </w:pPr>
      <w:r>
        <w:t xml:space="preserve">  //Load the units of measure into an array</w:t>
      </w:r>
    </w:p>
    <w:p w:rsidR="00FC556B" w:rsidDel="00B762A1" w:rsidRDefault="00FC556B">
      <w:pPr>
        <w:pStyle w:val="CodePACKT"/>
        <w:rPr>
          <w:del w:id="437" w:author="Dayan Hyames" w:date="2010-03-22T11:08:00Z"/>
        </w:rPr>
      </w:pPr>
      <w:r>
        <w:t xml:space="preserve">  $bytes = array(</w:t>
      </w:r>
      <w:del w:id="438" w:author="Dayan Hyames" w:date="2010-03-22T12:37:00Z">
        <w:r w:rsidDel="00411479">
          <w:delText>'</w:delText>
        </w:r>
      </w:del>
      <w:ins w:id="439" w:author="Dayan Hyames" w:date="2010-03-22T12:37:00Z">
        <w:r w:rsidR="00411479">
          <w:t>'</w:t>
        </w:r>
      </w:ins>
      <w:r>
        <w:t>KB</w:t>
      </w:r>
      <w:del w:id="440" w:author="Dayan Hyames" w:date="2010-03-22T12:37:00Z">
        <w:r w:rsidDel="00411479">
          <w:delText>'</w:delText>
        </w:r>
      </w:del>
      <w:ins w:id="441" w:author="Dayan Hyames" w:date="2010-03-22T12:37:00Z">
        <w:r w:rsidR="00411479">
          <w:t>'</w:t>
        </w:r>
      </w:ins>
      <w:r>
        <w:t xml:space="preserve">, </w:t>
      </w:r>
      <w:del w:id="442" w:author="Dayan Hyames" w:date="2010-03-22T12:37:00Z">
        <w:r w:rsidDel="00411479">
          <w:delText>'</w:delText>
        </w:r>
      </w:del>
      <w:ins w:id="443" w:author="Dayan Hyames" w:date="2010-03-22T12:37:00Z">
        <w:r w:rsidR="00411479">
          <w:t>'</w:t>
        </w:r>
      </w:ins>
      <w:r>
        <w:t>KB</w:t>
      </w:r>
      <w:del w:id="444" w:author="Dayan Hyames" w:date="2010-03-22T12:37:00Z">
        <w:r w:rsidDel="00411479">
          <w:delText>'</w:delText>
        </w:r>
      </w:del>
      <w:ins w:id="445" w:author="Dayan Hyames" w:date="2010-03-22T12:37:00Z">
        <w:r w:rsidR="00411479">
          <w:t>'</w:t>
        </w:r>
      </w:ins>
      <w:r>
        <w:t xml:space="preserve">, </w:t>
      </w:r>
      <w:del w:id="446" w:author="Dayan Hyames" w:date="2010-03-22T12:37:00Z">
        <w:r w:rsidDel="00411479">
          <w:delText>'</w:delText>
        </w:r>
      </w:del>
      <w:ins w:id="447" w:author="Dayan Hyames" w:date="2010-03-22T12:37:00Z">
        <w:r w:rsidR="00411479">
          <w:t>'</w:t>
        </w:r>
      </w:ins>
      <w:r>
        <w:t>MB</w:t>
      </w:r>
      <w:del w:id="448" w:author="Dayan Hyames" w:date="2010-03-22T12:37:00Z">
        <w:r w:rsidDel="00411479">
          <w:delText>'</w:delText>
        </w:r>
      </w:del>
      <w:ins w:id="449" w:author="Dayan Hyames" w:date="2010-03-22T12:37:00Z">
        <w:r w:rsidR="00411479">
          <w:t>'</w:t>
        </w:r>
      </w:ins>
      <w:r>
        <w:t xml:space="preserve">, </w:t>
      </w:r>
      <w:del w:id="450" w:author="Dayan Hyames" w:date="2010-03-22T12:37:00Z">
        <w:r w:rsidDel="00411479">
          <w:delText>'</w:delText>
        </w:r>
      </w:del>
      <w:ins w:id="451" w:author="Dayan Hyames" w:date="2010-03-22T12:37:00Z">
        <w:r w:rsidR="00411479">
          <w:t>'</w:t>
        </w:r>
      </w:ins>
      <w:r>
        <w:t>GB</w:t>
      </w:r>
      <w:del w:id="452" w:author="Dayan Hyames" w:date="2010-03-22T12:37:00Z">
        <w:r w:rsidDel="00411479">
          <w:delText>'</w:delText>
        </w:r>
      </w:del>
      <w:ins w:id="453" w:author="Dayan Hyames" w:date="2010-03-22T12:37:00Z">
        <w:r w:rsidR="00411479">
          <w:t>'</w:t>
        </w:r>
      </w:ins>
      <w:r>
        <w:t xml:space="preserve">, </w:t>
      </w:r>
      <w:del w:id="454" w:author="Dayan Hyames" w:date="2010-03-22T12:37:00Z">
        <w:r w:rsidDel="00411479">
          <w:delText>'</w:delText>
        </w:r>
      </w:del>
      <w:ins w:id="455" w:author="Dayan Hyames" w:date="2010-03-22T12:37:00Z">
        <w:r w:rsidR="00411479">
          <w:t>'</w:t>
        </w:r>
      </w:ins>
      <w:r>
        <w:t>TB</w:t>
      </w:r>
      <w:del w:id="456" w:author="Dayan Hyames" w:date="2010-03-22T12:37:00Z">
        <w:r w:rsidDel="00411479">
          <w:delText>'</w:delText>
        </w:r>
      </w:del>
      <w:ins w:id="457" w:author="Dayan Hyames" w:date="2010-03-22T12:37:00Z">
        <w:r w:rsidR="00411479">
          <w:t>'</w:t>
        </w:r>
      </w:ins>
      <w:r>
        <w:t>);</w:t>
      </w:r>
      <w:del w:id="458" w:author="Dayan Hyames" w:date="2010-03-22T11:08:00Z">
        <w:r w:rsidDel="00B762A1">
          <w:delText xml:space="preserve"> </w:delText>
        </w:r>
      </w:del>
    </w:p>
    <w:p w:rsidR="00B762A1" w:rsidRDefault="00B762A1">
      <w:pPr>
        <w:pStyle w:val="CodePACKT"/>
        <w:rPr>
          <w:ins w:id="459" w:author="Dayan Hyames" w:date="2010-03-22T11:08:00Z"/>
        </w:rPr>
      </w:pPr>
    </w:p>
    <w:p w:rsidR="00FC556B" w:rsidDel="00B762A1" w:rsidRDefault="00FC556B">
      <w:pPr>
        <w:pStyle w:val="CodePACKT"/>
        <w:rPr>
          <w:del w:id="460" w:author="Dayan Hyames" w:date="2010-03-22T11:08:00Z"/>
        </w:rPr>
      </w:pPr>
      <w:r>
        <w:t xml:space="preserve">  //Reduce the size of the database to the correct scale by</w:t>
      </w:r>
      <w:del w:id="461" w:author="Dayan Hyames" w:date="2010-03-22T11:08:00Z">
        <w:r w:rsidDel="00B762A1">
          <w:delText xml:space="preserve"> </w:delText>
        </w:r>
      </w:del>
    </w:p>
    <w:p w:rsidR="00B762A1" w:rsidRDefault="00B762A1">
      <w:pPr>
        <w:pStyle w:val="CodePACKT"/>
        <w:rPr>
          <w:ins w:id="462" w:author="Dayan Hyames" w:date="2010-03-22T11:08:00Z"/>
        </w:rPr>
      </w:pPr>
    </w:p>
    <w:p w:rsidR="00FC556B" w:rsidDel="00B762A1" w:rsidRDefault="00FC556B">
      <w:pPr>
        <w:pStyle w:val="CodePACKT"/>
        <w:rPr>
          <w:del w:id="463" w:author="Dayan Hyames" w:date="2010-03-22T11:08:00Z"/>
        </w:rPr>
      </w:pPr>
      <w:r>
        <w:t xml:space="preserve">  //dividing by 1024 until we reach a value between 1 and 1024</w:t>
      </w:r>
      <w:del w:id="464" w:author="Dayan Hyames" w:date="2010-03-22T11:08:00Z">
        <w:r w:rsidDel="00B762A1">
          <w:delText xml:space="preserve"> </w:delText>
        </w:r>
      </w:del>
    </w:p>
    <w:p w:rsidR="00B762A1" w:rsidRDefault="00B762A1">
      <w:pPr>
        <w:pStyle w:val="CodePACKT"/>
        <w:rPr>
          <w:ins w:id="465" w:author="Dayan Hyames" w:date="2010-03-22T11:08:00Z"/>
        </w:rPr>
      </w:pPr>
    </w:p>
    <w:p w:rsidR="00FC556B" w:rsidRDefault="00FC556B">
      <w:pPr>
        <w:pStyle w:val="CodePACKT"/>
      </w:pPr>
      <w:r>
        <w:t xml:space="preserve">  if ($dbsize &lt; 1024) $dbsize = 1;             </w:t>
      </w:r>
    </w:p>
    <w:p w:rsidR="00FC556B" w:rsidRDefault="00FC556B">
      <w:pPr>
        <w:pStyle w:val="CodePACKT"/>
      </w:pPr>
      <w:r>
        <w:t xml:space="preserve">  for ($i = 0; $dbsize &gt; 1024; $i++) $dbsize /= 1024;</w:t>
      </w:r>
    </w:p>
    <w:p w:rsidR="00FC556B" w:rsidDel="00B762A1" w:rsidRDefault="00FC556B">
      <w:pPr>
        <w:pStyle w:val="CodePACKT"/>
        <w:rPr>
          <w:del w:id="466" w:author="Dayan Hyames" w:date="2010-03-22T11:08:00Z"/>
        </w:rPr>
      </w:pPr>
      <w:r>
        <w:t xml:space="preserve">  //Now that the size has been reduced properly, setup the</w:t>
      </w:r>
      <w:del w:id="467" w:author="Dayan Hyames" w:date="2010-03-22T11:08:00Z">
        <w:r w:rsidDel="00B762A1">
          <w:delText xml:space="preserve"> </w:delText>
        </w:r>
      </w:del>
    </w:p>
    <w:p w:rsidR="00B762A1" w:rsidRDefault="00B762A1">
      <w:pPr>
        <w:pStyle w:val="CodePACKT"/>
        <w:rPr>
          <w:ins w:id="468" w:author="Dayan Hyames" w:date="2010-03-22T11:08:00Z"/>
        </w:rPr>
      </w:pPr>
    </w:p>
    <w:p w:rsidR="00FC556B" w:rsidRDefault="00FC556B">
      <w:pPr>
        <w:pStyle w:val="CodePACKT"/>
      </w:pPr>
      <w:r>
        <w:t xml:space="preserve">  //return value and units.</w:t>
      </w:r>
    </w:p>
    <w:p w:rsidR="00FC556B" w:rsidRDefault="00FC556B">
      <w:pPr>
        <w:pStyle w:val="CodePACKT"/>
      </w:pPr>
      <w:r>
        <w:lastRenderedPageBreak/>
        <w:t xml:space="preserve">  $db_size_info[</w:t>
      </w:r>
      <w:del w:id="469" w:author="Dayan Hyames" w:date="2010-03-22T12:37:00Z">
        <w:r w:rsidDel="00411479">
          <w:delText>'</w:delText>
        </w:r>
      </w:del>
      <w:ins w:id="470" w:author="Dayan Hyames" w:date="2010-03-22T12:37:00Z">
        <w:r w:rsidR="00411479">
          <w:t>'</w:t>
        </w:r>
      </w:ins>
      <w:r>
        <w:t>size</w:t>
      </w:r>
      <w:del w:id="471" w:author="Dayan Hyames" w:date="2010-03-22T12:37:00Z">
        <w:r w:rsidDel="00411479">
          <w:delText>'</w:delText>
        </w:r>
      </w:del>
      <w:ins w:id="472" w:author="Dayan Hyames" w:date="2010-03-22T12:37:00Z">
        <w:r w:rsidR="00411479">
          <w:t>'</w:t>
        </w:r>
      </w:ins>
      <w:r>
        <w:t>] = ceil($dbsize);</w:t>
      </w:r>
    </w:p>
    <w:p w:rsidR="00FC556B" w:rsidRDefault="00FC556B">
      <w:pPr>
        <w:pStyle w:val="CodePACKT"/>
      </w:pPr>
      <w:r>
        <w:t xml:space="preserve">  $db_size_info[</w:t>
      </w:r>
      <w:del w:id="473" w:author="Dayan Hyames" w:date="2010-03-22T12:37:00Z">
        <w:r w:rsidDel="00411479">
          <w:delText>'</w:delText>
        </w:r>
      </w:del>
      <w:ins w:id="474" w:author="Dayan Hyames" w:date="2010-03-22T12:37:00Z">
        <w:r w:rsidR="00411479">
          <w:t>'</w:t>
        </w:r>
      </w:ins>
      <w:r>
        <w:t>type</w:t>
      </w:r>
      <w:del w:id="475" w:author="Dayan Hyames" w:date="2010-03-22T12:37:00Z">
        <w:r w:rsidDel="00411479">
          <w:delText>'</w:delText>
        </w:r>
      </w:del>
      <w:ins w:id="476" w:author="Dayan Hyames" w:date="2010-03-22T12:37:00Z">
        <w:r w:rsidR="00411479">
          <w:t>'</w:t>
        </w:r>
      </w:ins>
      <w:r>
        <w:t>] = $bytes[$i];</w:t>
      </w:r>
    </w:p>
    <w:p w:rsidR="00FC556B" w:rsidRDefault="00FC556B">
      <w:pPr>
        <w:pStyle w:val="CodePACKT"/>
      </w:pPr>
      <w:r>
        <w:t xml:space="preserve">  return $db_size_info;</w:t>
      </w:r>
    </w:p>
    <w:p w:rsidR="00FC556B" w:rsidRDefault="00FC556B">
      <w:pPr>
        <w:pStyle w:val="CodePACKT"/>
      </w:pPr>
      <w:r>
        <w:t>}</w:t>
      </w:r>
    </w:p>
    <w:p w:rsidR="00FC556B" w:rsidRDefault="00FC556B">
      <w:pPr>
        <w:pStyle w:val="CodePACKT"/>
      </w:pPr>
    </w:p>
    <w:p w:rsidR="00FC556B" w:rsidRDefault="00FC556B">
      <w:pPr>
        <w:pStyle w:val="CodePACKT"/>
      </w:pPr>
      <w:r>
        <w:t>//Load statistics from the database</w:t>
      </w:r>
    </w:p>
    <w:p w:rsidR="00FC556B" w:rsidRDefault="00FC556B">
      <w:pPr>
        <w:pStyle w:val="CodePACKT"/>
      </w:pPr>
      <w:r>
        <w:t>$rows = db_query(</w:t>
      </w:r>
      <w:del w:id="477" w:author="Dayan Hyames" w:date="2010-03-22T12:37:00Z">
        <w:r w:rsidDel="00411479">
          <w:delText>"</w:delText>
        </w:r>
      </w:del>
      <w:ins w:id="478" w:author="Dayan Hyames" w:date="2010-03-22T12:37:00Z">
        <w:r w:rsidR="00411479">
          <w:t>"</w:t>
        </w:r>
      </w:ins>
      <w:r>
        <w:t>SHOW TABLE STATUS</w:t>
      </w:r>
      <w:del w:id="479" w:author="Dayan Hyames" w:date="2010-03-22T12:37:00Z">
        <w:r w:rsidDel="00411479">
          <w:delText>"</w:delText>
        </w:r>
      </w:del>
      <w:ins w:id="480" w:author="Dayan Hyames" w:date="2010-03-22T12:37:00Z">
        <w:r w:rsidR="00411479">
          <w:t>"</w:t>
        </w:r>
      </w:ins>
      <w:r>
        <w:t>)-&gt;fetchAll();</w:t>
      </w:r>
    </w:p>
    <w:p w:rsidR="00FC556B" w:rsidRDefault="00FC556B">
      <w:pPr>
        <w:pStyle w:val="CodePACKT"/>
      </w:pPr>
      <w:r>
        <w:t>//Loop through each row of data to calculate the total size</w:t>
      </w:r>
    </w:p>
    <w:p w:rsidR="00FC556B" w:rsidRDefault="00FC556B">
      <w:pPr>
        <w:pStyle w:val="CodePACKT"/>
      </w:pPr>
      <w:r>
        <w:t>$dbssize = 0;</w:t>
      </w:r>
    </w:p>
    <w:p w:rsidR="00FC556B" w:rsidRDefault="00FC556B">
      <w:pPr>
        <w:pStyle w:val="CodePACKT"/>
      </w:pPr>
      <w:r>
        <w:t>foreach ($rows as $row) {</w:t>
      </w:r>
    </w:p>
    <w:p w:rsidR="00FC556B" w:rsidRDefault="00FC556B">
      <w:pPr>
        <w:pStyle w:val="CodePACKT"/>
      </w:pPr>
      <w:r>
        <w:t xml:space="preserve">  $dbssize += $row-&gt;data_length + $row-&gt;index_length;</w:t>
      </w:r>
    </w:p>
    <w:p w:rsidR="00FC556B" w:rsidRDefault="00FC556B">
      <w:pPr>
        <w:pStyle w:val="CodePACKT"/>
      </w:pPr>
      <w:r>
        <w:t>}</w:t>
      </w:r>
    </w:p>
    <w:p w:rsidR="00FC556B" w:rsidRDefault="00FC556B">
      <w:pPr>
        <w:pStyle w:val="CodePACKT"/>
      </w:pPr>
      <w:r>
        <w:t>//Print the raw number of bytes in the database</w:t>
      </w:r>
    </w:p>
    <w:p w:rsidR="00FC556B" w:rsidRDefault="00FC556B">
      <w:pPr>
        <w:pStyle w:val="CodePACKT"/>
      </w:pPr>
      <w:r>
        <w:t xml:space="preserve">print </w:t>
      </w:r>
      <w:del w:id="481" w:author="Dayan Hyames" w:date="2010-03-22T12:37:00Z">
        <w:r w:rsidDel="00411479">
          <w:delText>"</w:delText>
        </w:r>
      </w:del>
      <w:ins w:id="482" w:author="Dayan Hyames" w:date="2010-03-22T12:37:00Z">
        <w:r w:rsidR="00411479">
          <w:t>"</w:t>
        </w:r>
      </w:ins>
      <w:r>
        <w:t xml:space="preserve">$dbssize bytes </w:t>
      </w:r>
      <w:del w:id="483" w:author="Dayan Hyames" w:date="2010-03-22T12:37:00Z">
        <w:r w:rsidDel="00411479">
          <w:delText>"</w:delText>
        </w:r>
      </w:del>
      <w:ins w:id="484" w:author="Dayan Hyames" w:date="2010-03-22T12:37:00Z">
        <w:r w:rsidR="00411479">
          <w:t>"</w:t>
        </w:r>
      </w:ins>
      <w:r>
        <w:t>;</w:t>
      </w:r>
    </w:p>
    <w:p w:rsidR="00FC556B" w:rsidRDefault="00FC556B">
      <w:pPr>
        <w:pStyle w:val="CodePACKT"/>
      </w:pPr>
      <w:r>
        <w:t>//Calculate and print the normalized size of the database</w:t>
      </w:r>
    </w:p>
    <w:p w:rsidR="00FC556B" w:rsidRDefault="00FC556B">
      <w:pPr>
        <w:pStyle w:val="CodePACKT"/>
      </w:pPr>
      <w:r>
        <w:t>$dbssize = db_size_info($dbssize);</w:t>
      </w:r>
    </w:p>
    <w:p w:rsidR="00FC556B" w:rsidRDefault="00FC556B">
      <w:pPr>
        <w:pStyle w:val="CodePACKT"/>
      </w:pPr>
      <w:r>
        <w:t xml:space="preserve">print </w:t>
      </w:r>
      <w:del w:id="485" w:author="Dayan Hyames" w:date="2010-03-22T12:37:00Z">
        <w:r w:rsidDel="00411479">
          <w:delText>"</w:delText>
        </w:r>
      </w:del>
      <w:ins w:id="486" w:author="Dayan Hyames" w:date="2010-03-22T12:37:00Z">
        <w:r w:rsidR="00411479">
          <w:t>"</w:t>
        </w:r>
      </w:ins>
      <w:r>
        <w:t>({$dbssize[</w:t>
      </w:r>
      <w:del w:id="487" w:author="Dayan Hyames" w:date="2010-03-22T12:37:00Z">
        <w:r w:rsidDel="00411479">
          <w:delText>'</w:delText>
        </w:r>
      </w:del>
      <w:ins w:id="488" w:author="Dayan Hyames" w:date="2010-03-22T12:37:00Z">
        <w:r w:rsidR="00411479">
          <w:t>'</w:t>
        </w:r>
      </w:ins>
      <w:r>
        <w:t>size</w:t>
      </w:r>
      <w:del w:id="489" w:author="Dayan Hyames" w:date="2010-03-22T12:37:00Z">
        <w:r w:rsidDel="00411479">
          <w:delText>'</w:delText>
        </w:r>
      </w:del>
      <w:ins w:id="490" w:author="Dayan Hyames" w:date="2010-03-22T12:37:00Z">
        <w:r w:rsidR="00411479">
          <w:t>'</w:t>
        </w:r>
      </w:ins>
      <w:r>
        <w:t>]} {$dbssize[</w:t>
      </w:r>
      <w:del w:id="491" w:author="Dayan Hyames" w:date="2010-03-22T12:37:00Z">
        <w:r w:rsidDel="00411479">
          <w:delText>'</w:delText>
        </w:r>
      </w:del>
      <w:ins w:id="492" w:author="Dayan Hyames" w:date="2010-03-22T12:37:00Z">
        <w:r w:rsidR="00411479">
          <w:t>'</w:t>
        </w:r>
      </w:ins>
      <w:r>
        <w:t>type</w:t>
      </w:r>
      <w:del w:id="493" w:author="Dayan Hyames" w:date="2010-03-22T12:37:00Z">
        <w:r w:rsidDel="00411479">
          <w:delText>'</w:delText>
        </w:r>
      </w:del>
      <w:ins w:id="494" w:author="Dayan Hyames" w:date="2010-03-22T12:37:00Z">
        <w:r w:rsidR="00411479">
          <w:t>'</w:t>
        </w:r>
      </w:ins>
      <w:r>
        <w:t>]})</w:t>
      </w:r>
      <w:del w:id="495" w:author="Dayan Hyames" w:date="2010-03-22T12:37:00Z">
        <w:r w:rsidDel="00411479">
          <w:delText>"</w:delText>
        </w:r>
      </w:del>
      <w:ins w:id="496" w:author="Dayan Hyames" w:date="2010-03-22T12:37:00Z">
        <w:r w:rsidR="00411479">
          <w:t>"</w:t>
        </w:r>
      </w:ins>
      <w:r>
        <w:t>;</w:t>
      </w:r>
    </w:p>
    <w:p w:rsidR="00CF313F" w:rsidRDefault="00FC556B">
      <w:pPr>
        <w:pStyle w:val="CodeEndPACKT"/>
        <w:rPr>
          <w:del w:id="497" w:author="Dayan Hyames" w:date="2010-03-22T11:05:00Z"/>
        </w:rPr>
        <w:pPrChange w:id="498" w:author="Dayan Hyames" w:date="2010-03-23T10:27:00Z">
          <w:pPr>
            <w:pStyle w:val="CodePACKT"/>
          </w:pPr>
        </w:pPrChange>
      </w:pPr>
      <w:r>
        <w:t>?&gt;</w:t>
      </w:r>
      <w:del w:id="499" w:author="Dayan Hyames" w:date="2010-03-22T11:05:00Z">
        <w:r w:rsidDel="00F45F5A">
          <w:delText xml:space="preserve">  </w:delText>
        </w:r>
      </w:del>
    </w:p>
    <w:p w:rsidR="00CF313F" w:rsidRDefault="00CF313F">
      <w:pPr>
        <w:pStyle w:val="CodeEndPACKT"/>
        <w:rPr>
          <w:ins w:id="500" w:author="Dayan Hyames" w:date="2010-03-22T11:05:00Z"/>
        </w:rPr>
        <w:pPrChange w:id="501" w:author="Dayan Hyames" w:date="2010-03-23T10:27:00Z">
          <w:pPr>
            <w:pStyle w:val="CodePACKT"/>
          </w:pPr>
        </w:pPrChange>
      </w:pPr>
    </w:p>
    <w:p w:rsidR="00FC556B" w:rsidRDefault="00FC556B">
      <w:pPr>
        <w:pStyle w:val="NormalPACKT"/>
        <w:rPr>
          <w:rStyle w:val="NormalPACKTChar"/>
        </w:rPr>
      </w:pPr>
      <w:r>
        <w:rPr>
          <w:rStyle w:val="NormalPACKTChar"/>
        </w:rPr>
        <w:t xml:space="preserve">After you have entered the appropriate information into the block, click </w:t>
      </w:r>
      <w:ins w:id="502" w:author="Dayan Hyames" w:date="2010-03-22T12:23:00Z">
        <w:r w:rsidR="006C2425">
          <w:rPr>
            <w:rStyle w:val="NormalPACKTChar"/>
          </w:rPr>
          <w:t xml:space="preserve">on </w:t>
        </w:r>
      </w:ins>
      <w:r>
        <w:rPr>
          <w:rStyle w:val="NormalPACKTChar"/>
        </w:rPr>
        <w:t xml:space="preserve">the </w:t>
      </w:r>
      <w:r>
        <w:rPr>
          <w:rStyle w:val="ScreenTextPACKT"/>
        </w:rPr>
        <w:t>Save block</w:t>
      </w:r>
      <w:r>
        <w:rPr>
          <w:rStyle w:val="NormalPACKTChar"/>
        </w:rPr>
        <w:t xml:space="preserve"> button. The block will be created and added to the list of available blocks.</w:t>
      </w:r>
      <w:del w:id="503" w:author="Dayan Hyames" w:date="2010-03-22T11:17:00Z">
        <w:r w:rsidDel="00AC6DB3">
          <w:rPr>
            <w:rStyle w:val="NormalPACKTChar"/>
          </w:rPr>
          <w:delText xml:space="preserve">  </w:delText>
        </w:r>
      </w:del>
      <w:ins w:id="504" w:author="Dayan Hyames" w:date="2010-03-22T11:17:00Z">
        <w:r w:rsidR="00AC6DB3">
          <w:rPr>
            <w:rStyle w:val="NormalPACKTChar"/>
          </w:rPr>
          <w:t xml:space="preserve"> </w:t>
        </w:r>
      </w:ins>
      <w:r>
        <w:rPr>
          <w:rStyle w:val="NormalPACKTChar"/>
        </w:rPr>
        <w:t>To add it to your dashboard, simply drag it into one of the available regions.</w:t>
      </w:r>
      <w:del w:id="505" w:author="Dayan Hyames" w:date="2010-03-22T11:17:00Z">
        <w:r w:rsidDel="00AC6DB3">
          <w:rPr>
            <w:rStyle w:val="NormalPACKTChar"/>
          </w:rPr>
          <w:delText xml:space="preserve">  </w:delText>
        </w:r>
      </w:del>
      <w:ins w:id="506" w:author="Dayan Hyames" w:date="2010-03-22T11:17:00Z">
        <w:r w:rsidR="00AC6DB3">
          <w:rPr>
            <w:rStyle w:val="NormalPACKTChar"/>
          </w:rPr>
          <w:t xml:space="preserve"> </w:t>
        </w:r>
      </w:ins>
      <w:r>
        <w:rPr>
          <w:rStyle w:val="NormalPACKTChar"/>
        </w:rPr>
        <w:t>The resulting dashboard will appear similar to the following</w:t>
      </w:r>
      <w:ins w:id="507" w:author="Dayan Hyames" w:date="2010-03-19T11:48:00Z">
        <w:r w:rsidR="001D1181">
          <w:rPr>
            <w:rStyle w:val="NormalPACKTChar"/>
          </w:rPr>
          <w:t>:</w:t>
        </w:r>
      </w:ins>
      <w:del w:id="508" w:author="Dayan Hyames" w:date="2010-03-19T11:48:00Z">
        <w:r w:rsidDel="001D1181">
          <w:rPr>
            <w:rStyle w:val="NormalPACKTChar"/>
          </w:rPr>
          <w:delText>.</w:delText>
        </w:r>
      </w:del>
    </w:p>
    <w:p w:rsidR="00CF313F" w:rsidRDefault="00CF313F">
      <w:pPr>
        <w:pStyle w:val="FigurePACKT"/>
        <w:rPr>
          <w:rStyle w:val="NormalPACKTChar"/>
        </w:rPr>
        <w:pPrChange w:id="509" w:author="Dayan Hyames" w:date="2010-03-22T14:38:00Z">
          <w:pPr>
            <w:pStyle w:val="NormalPACKT"/>
            <w:jc w:val="center"/>
          </w:pPr>
        </w:pPrChange>
      </w:pPr>
      <w:r>
        <w:rPr>
          <w:noProof/>
          <w:lang w:val="en-US"/>
          <w:rPrChange w:id="510" w:author="Unknown">
            <w:rPr>
              <w:noProof/>
            </w:rPr>
          </w:rPrChange>
        </w:rPr>
        <w:drawing>
          <wp:inline distT="0" distB="0" distL="0" distR="0">
            <wp:extent cx="2686050" cy="2066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686050" cy="2066925"/>
                    </a:xfrm>
                    <a:prstGeom prst="rect">
                      <a:avLst/>
                    </a:prstGeom>
                    <a:solidFill>
                      <a:srgbClr val="FFFFFF"/>
                    </a:solidFill>
                    <a:ln w="9525">
                      <a:noFill/>
                      <a:miter lim="800000"/>
                      <a:headEnd/>
                      <a:tailEnd/>
                    </a:ln>
                  </pic:spPr>
                </pic:pic>
              </a:graphicData>
            </a:graphic>
          </wp:inline>
        </w:drawing>
      </w:r>
    </w:p>
    <w:p w:rsidR="00FC556B" w:rsidRPr="004C2E9D" w:rsidRDefault="00FC556B" w:rsidP="004C2E9D">
      <w:pPr>
        <w:pStyle w:val="LayoutInformationPACKT"/>
        <w:rPr>
          <w:rStyle w:val="NormalPACKTChar"/>
          <w:sz w:val="28"/>
          <w:lang w:eastAsia="en-US"/>
        </w:rPr>
      </w:pPr>
      <w:r w:rsidRPr="004C2E9D">
        <w:rPr>
          <w:rStyle w:val="NormalPACKTChar"/>
          <w:sz w:val="28"/>
          <w:lang w:eastAsia="en-US"/>
        </w:rPr>
        <w:t xml:space="preserve">Insert </w:t>
      </w:r>
      <w:ins w:id="511" w:author="Dayan Hyames" w:date="2010-03-17T17:41:00Z">
        <w:r w:rsidR="005D639A" w:rsidRPr="004C2E9D">
          <w:rPr>
            <w:rStyle w:val="NormalPACKTChar"/>
            <w:sz w:val="28"/>
            <w:lang w:eastAsia="en-US"/>
          </w:rPr>
          <w:t xml:space="preserve">image </w:t>
        </w:r>
      </w:ins>
      <w:r w:rsidRPr="004C2E9D">
        <w:rPr>
          <w:rStyle w:val="NormalPACKTChar"/>
          <w:sz w:val="28"/>
          <w:lang w:eastAsia="en-US"/>
        </w:rPr>
        <w:t>1223_0</w:t>
      </w:r>
      <w:ins w:id="512" w:author="Dayan Hyames" w:date="2010-03-17T17:35:00Z">
        <w:r w:rsidR="00514F45" w:rsidRPr="004C2E9D">
          <w:rPr>
            <w:rStyle w:val="NormalPACKTChar"/>
            <w:sz w:val="28"/>
            <w:lang w:eastAsia="en-US"/>
          </w:rPr>
          <w:t>4</w:t>
        </w:r>
      </w:ins>
      <w:del w:id="513" w:author="Dayan Hyames" w:date="2010-03-17T17:35:00Z">
        <w:r w:rsidRPr="004C2E9D" w:rsidDel="00514F45">
          <w:rPr>
            <w:rStyle w:val="NormalPACKTChar"/>
            <w:sz w:val="28"/>
            <w:lang w:eastAsia="en-US"/>
          </w:rPr>
          <w:delText>3</w:delText>
        </w:r>
      </w:del>
      <w:r w:rsidRPr="004C2E9D">
        <w:rPr>
          <w:rStyle w:val="NormalPACKTChar"/>
          <w:sz w:val="28"/>
          <w:lang w:eastAsia="en-US"/>
        </w:rPr>
        <w:t>_06</w:t>
      </w:r>
      <w:del w:id="514" w:author="Dayan Hyames" w:date="2010-03-17T17:42:00Z">
        <w:r w:rsidRPr="004C2E9D" w:rsidDel="005D639A">
          <w:rPr>
            <w:rStyle w:val="NormalPACKTChar"/>
            <w:sz w:val="28"/>
            <w:lang w:eastAsia="en-US"/>
          </w:rPr>
          <w:delText>_Database_Size_Block</w:delText>
        </w:r>
      </w:del>
      <w:r w:rsidRPr="004C2E9D">
        <w:rPr>
          <w:rStyle w:val="NormalPACKTChar"/>
          <w:sz w:val="28"/>
          <w:lang w:eastAsia="en-US"/>
        </w:rPr>
        <w:t>.png</w:t>
      </w:r>
    </w:p>
    <w:p w:rsidR="00FC556B" w:rsidRDefault="00FC556B">
      <w:pPr>
        <w:pStyle w:val="NormalPACKT"/>
        <w:rPr>
          <w:rStyle w:val="NormalPACKTChar"/>
        </w:rPr>
      </w:pPr>
      <w:r>
        <w:rPr>
          <w:rStyle w:val="NormalPACKTChar"/>
        </w:rPr>
        <w:t xml:space="preserve">After you have finished modifying your database, click </w:t>
      </w:r>
      <w:ins w:id="515" w:author="Dayan Hyames" w:date="2010-03-22T12:23:00Z">
        <w:r w:rsidR="006C2425">
          <w:rPr>
            <w:rStyle w:val="NormalPACKTChar"/>
          </w:rPr>
          <w:t xml:space="preserve">on </w:t>
        </w:r>
      </w:ins>
      <w:r>
        <w:rPr>
          <w:rStyle w:val="NormalPACKTChar"/>
        </w:rPr>
        <w:t xml:space="preserve">the </w:t>
      </w:r>
      <w:r w:rsidR="00027BD3" w:rsidRPr="00027BD3">
        <w:rPr>
          <w:rStyle w:val="ScreenTextPACKT"/>
          <w:rPrChange w:id="516" w:author="Dayan Hyames" w:date="2010-03-23T10:27:00Z">
            <w:rPr>
              <w:rStyle w:val="NormalPACKTChar"/>
            </w:rPr>
          </w:rPrChange>
        </w:rPr>
        <w:t>Done</w:t>
      </w:r>
      <w:r>
        <w:rPr>
          <w:rStyle w:val="NormalPACKTChar"/>
        </w:rPr>
        <w:t xml:space="preserve"> button to return to the regular view.</w:t>
      </w:r>
    </w:p>
    <w:p w:rsidR="00FC556B" w:rsidRDefault="00FC556B">
      <w:pPr>
        <w:pStyle w:val="Heading2"/>
        <w:rPr>
          <w:ins w:id="517" w:author="Mark Noble" w:date="2010-02-04T13:32:00Z"/>
        </w:rPr>
      </w:pPr>
      <w:ins w:id="518" w:author="Mark Noble" w:date="2010-02-04T13:32:00Z">
        <w:r>
          <w:lastRenderedPageBreak/>
          <w:t>Overlay window</w:t>
        </w:r>
      </w:ins>
    </w:p>
    <w:p w:rsidR="00FC556B" w:rsidRDefault="00FC556B">
      <w:pPr>
        <w:pStyle w:val="NormalPACKT"/>
        <w:rPr>
          <w:ins w:id="519" w:author="Mark Noble" w:date="2010-02-04T13:32:00Z"/>
        </w:rPr>
      </w:pPr>
      <w:ins w:id="520" w:author="Mark Noble" w:date="2010-02-04T13:32:00Z">
        <w:r>
          <w:t>As you may have noticed in the previous screen shots, the administration pages no longer appear in their own page.</w:t>
        </w:r>
        <w:del w:id="521" w:author="Dayan Hyames" w:date="2010-03-22T11:17:00Z">
          <w:r w:rsidDel="00AC6DB3">
            <w:delText xml:space="preserve">  </w:delText>
          </w:r>
        </w:del>
      </w:ins>
      <w:ins w:id="522" w:author="Dayan Hyames" w:date="2010-03-22T11:17:00Z">
        <w:r w:rsidR="00AC6DB3">
          <w:t xml:space="preserve"> </w:t>
        </w:r>
      </w:ins>
      <w:ins w:id="523" w:author="Mark Noble" w:date="2010-02-04T13:32:00Z">
        <w:r>
          <w:t>Instead, they open an overlay window which appears on top of your normal site content as shown below</w:t>
        </w:r>
      </w:ins>
      <w:ins w:id="524" w:author="Dayan Hyames" w:date="2010-03-19T11:56:00Z">
        <w:r w:rsidR="00566C53">
          <w:t>:</w:t>
        </w:r>
      </w:ins>
      <w:ins w:id="525" w:author="Mark Noble" w:date="2010-02-04T13:32:00Z">
        <w:del w:id="526" w:author="Dayan Hyames" w:date="2010-03-19T11:56:00Z">
          <w:r w:rsidDel="00566C53">
            <w:delText xml:space="preserve">. </w:delText>
          </w:r>
        </w:del>
      </w:ins>
    </w:p>
    <w:p w:rsidR="00CF313F" w:rsidRDefault="00CF313F">
      <w:pPr>
        <w:pStyle w:val="FigurePACKT"/>
        <w:rPr>
          <w:ins w:id="527" w:author="Mark Noble" w:date="2010-02-04T13:32:00Z"/>
        </w:rPr>
        <w:pPrChange w:id="528" w:author="Dayan Hyames" w:date="2010-03-22T14:12:00Z">
          <w:pPr/>
        </w:pPrChange>
      </w:pPr>
      <w:ins w:id="529" w:author="Mark Noble" w:date="2010-02-04T13:32:00Z">
        <w:r>
          <w:rPr>
            <w:noProof/>
            <w:lang w:val="en-US"/>
            <w:rPrChange w:id="530" w:author="Unknown">
              <w:rPr>
                <w:rFonts w:ascii="Arial" w:hAnsi="Arial"/>
                <w:b/>
                <w:shadow/>
                <w:noProof/>
                <w:color w:val="FF0000"/>
                <w:sz w:val="28"/>
                <w:szCs w:val="28"/>
              </w:rPr>
            </w:rPrChange>
          </w:rPr>
          <w:drawing>
            <wp:inline distT="0" distB="0" distL="0" distR="0">
              <wp:extent cx="5029200" cy="3019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29200" cy="3019425"/>
                      </a:xfrm>
                      <a:prstGeom prst="rect">
                        <a:avLst/>
                      </a:prstGeom>
                      <a:solidFill>
                        <a:srgbClr val="FFFFFF"/>
                      </a:solidFill>
                      <a:ln w="9525">
                        <a:noFill/>
                        <a:miter lim="800000"/>
                        <a:headEnd/>
                        <a:tailEnd/>
                      </a:ln>
                    </pic:spPr>
                  </pic:pic>
                </a:graphicData>
              </a:graphic>
            </wp:inline>
          </w:drawing>
        </w:r>
      </w:ins>
    </w:p>
    <w:p w:rsidR="00FC556B" w:rsidRDefault="00FC556B">
      <w:pPr>
        <w:pStyle w:val="LayoutInformationPACKT"/>
        <w:rPr>
          <w:ins w:id="531" w:author="Mark Noble" w:date="2010-02-04T13:32:00Z"/>
        </w:rPr>
      </w:pPr>
      <w:ins w:id="532" w:author="Mark Noble" w:date="2010-02-04T13:32:00Z">
        <w:r>
          <w:t xml:space="preserve">Insert </w:t>
        </w:r>
      </w:ins>
      <w:ins w:id="533" w:author="Dayan Hyames" w:date="2010-03-17T17:42:00Z">
        <w:r w:rsidR="005D639A">
          <w:t>i</w:t>
        </w:r>
      </w:ins>
      <w:ins w:id="534" w:author="Mark Noble" w:date="2010-02-04T13:32:00Z">
        <w:del w:id="535" w:author="Dayan Hyames" w:date="2010-03-17T17:42:00Z">
          <w:r w:rsidDel="005D639A">
            <w:delText>I</w:delText>
          </w:r>
        </w:del>
        <w:r>
          <w:t>mage 1223_0</w:t>
        </w:r>
      </w:ins>
      <w:ins w:id="536" w:author="Dayan Hyames" w:date="2010-03-17T17:35:00Z">
        <w:r w:rsidR="00514F45">
          <w:t>4</w:t>
        </w:r>
      </w:ins>
      <w:ins w:id="537" w:author="Mark Noble" w:date="2010-02-04T13:32:00Z">
        <w:del w:id="538" w:author="Dayan Hyames" w:date="2010-03-17T17:35:00Z">
          <w:r w:rsidDel="00514F45">
            <w:delText>3</w:delText>
          </w:r>
        </w:del>
        <w:r>
          <w:t>_02</w:t>
        </w:r>
        <w:del w:id="539" w:author="Dayan Hyames" w:date="2010-03-17T17:42:00Z">
          <w:r w:rsidDel="005D639A">
            <w:delText>_Default_Dashboard</w:delText>
          </w:r>
        </w:del>
        <w:r>
          <w:t>.png</w:t>
        </w:r>
      </w:ins>
    </w:p>
    <w:p w:rsidR="00FC556B" w:rsidDel="00B762A1" w:rsidRDefault="00FC556B">
      <w:pPr>
        <w:pStyle w:val="NormalPACKT"/>
        <w:rPr>
          <w:ins w:id="540" w:author="Mark Noble" w:date="2010-02-04T13:32:00Z"/>
          <w:del w:id="541" w:author="Dayan Hyames" w:date="2010-03-22T11:08:00Z"/>
        </w:rPr>
      </w:pPr>
      <w:ins w:id="542" w:author="Mark Noble" w:date="2010-02-04T13:32:00Z">
        <w:r>
          <w:t>This allows you to easily return to your content after you have completed your administrative changes.</w:t>
        </w:r>
        <w:del w:id="543" w:author="Dayan Hyames" w:date="2010-03-22T11:17:00Z">
          <w:r w:rsidDel="00AC6DB3">
            <w:delText xml:space="preserve">  </w:delText>
          </w:r>
        </w:del>
      </w:ins>
      <w:ins w:id="544" w:author="Dayan Hyames" w:date="2010-03-22T11:17:00Z">
        <w:r w:rsidR="00AC6DB3">
          <w:t xml:space="preserve"> </w:t>
        </w:r>
      </w:ins>
      <w:ins w:id="545" w:author="Mark Noble" w:date="2010-02-04T13:32:00Z">
        <w:r>
          <w:t xml:space="preserve">You can close the overlay window by clicking </w:t>
        </w:r>
      </w:ins>
      <w:ins w:id="546" w:author="Dayan Hyames" w:date="2010-03-22T12:23:00Z">
        <w:r w:rsidR="006C2425">
          <w:t xml:space="preserve">on </w:t>
        </w:r>
      </w:ins>
      <w:ins w:id="547" w:author="Mark Noble" w:date="2010-02-04T13:32:00Z">
        <w:r>
          <w:t xml:space="preserve">the </w:t>
        </w:r>
        <w:r w:rsidR="00027BD3" w:rsidRPr="00027BD3">
          <w:rPr>
            <w:rStyle w:val="ScreenTextPACKT"/>
            <w:rPrChange w:id="548" w:author="Dayan Hyames" w:date="2010-03-23T10:28:00Z">
              <w:rPr>
                <w:lang w:eastAsia="ar-SA"/>
              </w:rPr>
            </w:rPrChange>
          </w:rPr>
          <w:t>X</w:t>
        </w:r>
        <w:r>
          <w:t xml:space="preserve"> at the top right hand corner of the overlay panel.</w:t>
        </w:r>
        <w:del w:id="549" w:author="Dayan Hyames" w:date="2010-03-22T11:08:00Z">
          <w:r w:rsidDel="00B762A1">
            <w:delText xml:space="preserve"> </w:delText>
          </w:r>
        </w:del>
      </w:ins>
    </w:p>
    <w:p w:rsidR="00B762A1" w:rsidRDefault="00B762A1">
      <w:pPr>
        <w:pStyle w:val="NormalPACKT"/>
        <w:rPr>
          <w:ins w:id="550" w:author="Dayan Hyames" w:date="2010-03-22T11:08:00Z"/>
        </w:rPr>
      </w:pPr>
    </w:p>
    <w:p w:rsidR="00FC556B" w:rsidRDefault="00FC556B">
      <w:pPr>
        <w:pStyle w:val="Heading2"/>
      </w:pPr>
      <w:r>
        <w:t>Appearance section</w:t>
      </w:r>
    </w:p>
    <w:p w:rsidR="00FC556B" w:rsidDel="00B762A1" w:rsidRDefault="00FC556B">
      <w:pPr>
        <w:pStyle w:val="NormalPACKT"/>
        <w:rPr>
          <w:ins w:id="551" w:author="Mark Noble" w:date="2010-02-04T13:51:00Z"/>
          <w:del w:id="552" w:author="Dayan Hyames" w:date="2010-03-22T11:08:00Z"/>
        </w:rPr>
      </w:pPr>
      <w:r>
        <w:t xml:space="preserve">The </w:t>
      </w:r>
      <w:r>
        <w:rPr>
          <w:rStyle w:val="ScreenTextPACKT"/>
        </w:rPr>
        <w:t>Appearance</w:t>
      </w:r>
      <w:r>
        <w:t xml:space="preserve"> section gives you control over the themes installed on your site.</w:t>
      </w:r>
      <w:del w:id="553" w:author="Dayan Hyames" w:date="2010-03-22T11:17:00Z">
        <w:r w:rsidDel="00AC6DB3">
          <w:delText xml:space="preserve">  </w:delText>
        </w:r>
      </w:del>
      <w:ins w:id="554" w:author="Dayan Hyames" w:date="2010-03-22T11:17:00Z">
        <w:r w:rsidR="00AC6DB3">
          <w:t xml:space="preserve"> </w:t>
        </w:r>
      </w:ins>
      <w:r>
        <w:t xml:space="preserve">When you first click </w:t>
      </w:r>
      <w:ins w:id="555" w:author="Dayan Hyames" w:date="2010-03-22T12:23:00Z">
        <w:r w:rsidR="006C2425">
          <w:t xml:space="preserve">on </w:t>
        </w:r>
      </w:ins>
      <w:r>
        <w:t xml:space="preserve">the </w:t>
      </w:r>
      <w:r>
        <w:rPr>
          <w:rStyle w:val="ScreenTextPACKT"/>
        </w:rPr>
        <w:t>Appearance</w:t>
      </w:r>
      <w:r>
        <w:t xml:space="preserve"> link, you are taken to a list of themes that have been installed on the site</w:t>
      </w:r>
      <w:del w:id="556" w:author="Mark Noble" w:date="2010-02-04T13:53:00Z">
        <w:r>
          <w:delText xml:space="preserve">.  </w:delText>
        </w:r>
      </w:del>
      <w:ins w:id="557" w:author="Mark Noble" w:date="2010-02-04T13:53:00Z">
        <w:r>
          <w:t xml:space="preserve"> as shown on the following page</w:t>
        </w:r>
      </w:ins>
      <w:ins w:id="558" w:author="Dayan Hyames" w:date="2010-03-19T12:01:00Z">
        <w:r w:rsidR="00B17F8A">
          <w:t>:</w:t>
        </w:r>
      </w:ins>
      <w:ins w:id="559" w:author="Mark Noble" w:date="2010-02-04T13:53:00Z">
        <w:del w:id="560" w:author="Dayan Hyames" w:date="2010-03-19T12:01:00Z">
          <w:r w:rsidDel="00B17F8A">
            <w:delText>.</w:delText>
          </w:r>
        </w:del>
        <w:del w:id="561" w:author="Dayan Hyames" w:date="2010-03-22T11:08:00Z">
          <w:r w:rsidDel="00B762A1">
            <w:delText xml:space="preserve"> </w:delText>
          </w:r>
        </w:del>
      </w:ins>
    </w:p>
    <w:p w:rsidR="00B762A1" w:rsidRDefault="00B762A1">
      <w:pPr>
        <w:pStyle w:val="NormalPACKT"/>
        <w:rPr>
          <w:ins w:id="562" w:author="Dayan Hyames" w:date="2010-03-22T11:08:00Z"/>
        </w:rPr>
      </w:pPr>
    </w:p>
    <w:p w:rsidR="00CF313F" w:rsidRDefault="00296890">
      <w:pPr>
        <w:pStyle w:val="FigurePACKT"/>
        <w:pPrChange w:id="563" w:author="Dayan Hyames" w:date="2010-03-22T14:12:00Z">
          <w:pPr>
            <w:pStyle w:val="NormalPACKT"/>
          </w:pPr>
        </w:pPrChange>
      </w:pPr>
      <w:r>
        <w:rPr>
          <w:noProof/>
          <w:lang w:val="en-US"/>
        </w:rPr>
        <w:lastRenderedPageBreak/>
        <w:drawing>
          <wp:inline distT="0" distB="0" distL="0" distR="0">
            <wp:extent cx="4676775" cy="60198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676775" cy="601980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564" w:author="Dayan Hyames" w:date="2010-03-17T17:42:00Z">
        <w:r w:rsidR="005D639A">
          <w:t>i</w:t>
        </w:r>
      </w:ins>
      <w:ins w:id="565" w:author="Mark Noble" w:date="2010-02-04T13:51:00Z">
        <w:del w:id="566" w:author="Dayan Hyames" w:date="2010-03-17T17:42:00Z">
          <w:r w:rsidDel="005D639A">
            <w:delText>I</w:delText>
          </w:r>
        </w:del>
        <w:r>
          <w:t xml:space="preserve">mage </w:t>
        </w:r>
      </w:ins>
      <w:r>
        <w:t>1223_0</w:t>
      </w:r>
      <w:ins w:id="567" w:author="Dayan Hyames" w:date="2010-03-17T17:35:00Z">
        <w:r w:rsidR="00514F45">
          <w:t>4</w:t>
        </w:r>
      </w:ins>
      <w:del w:id="568" w:author="Dayan Hyames" w:date="2010-03-17T17:35:00Z">
        <w:r w:rsidDel="00514F45">
          <w:delText>3</w:delText>
        </w:r>
      </w:del>
      <w:r>
        <w:t>_07</w:t>
      </w:r>
      <w:del w:id="569" w:author="Dayan Hyames" w:date="2010-03-17T17:42:00Z">
        <w:r w:rsidDel="005D639A">
          <w:delText>_Themes_List</w:delText>
        </w:r>
      </w:del>
      <w:r>
        <w:t>.png</w:t>
      </w:r>
    </w:p>
    <w:p w:rsidR="00FC556B" w:rsidRDefault="00FC556B">
      <w:pPr>
        <w:pStyle w:val="NormalPACKT"/>
      </w:pPr>
      <w:r>
        <w:lastRenderedPageBreak/>
        <w:t>From this page, you can enable or disable themes and set the active theme which is used when displaying content.</w:t>
      </w:r>
      <w:del w:id="570" w:author="Dayan Hyames" w:date="2010-03-22T11:17:00Z">
        <w:r w:rsidDel="00AC6DB3">
          <w:delText xml:space="preserve">  </w:delText>
        </w:r>
      </w:del>
      <w:ins w:id="571" w:author="Dayan Hyames" w:date="2010-03-22T11:17:00Z">
        <w:r w:rsidR="00AC6DB3">
          <w:t xml:space="preserve"> </w:t>
        </w:r>
      </w:ins>
      <w:del w:id="572" w:author="Mark Noble" w:date="2010-02-04T13:54:00Z">
        <w:r>
          <w:delText>If you expand t</w:delText>
        </w:r>
      </w:del>
      <w:ins w:id="573" w:author="Mark Noble" w:date="2010-02-04T13:54:00Z">
        <w:r>
          <w:t>T</w:t>
        </w:r>
      </w:ins>
      <w:r>
        <w:t xml:space="preserve">he </w:t>
      </w:r>
      <w:r>
        <w:rPr>
          <w:rStyle w:val="ScreenTextPACKT"/>
        </w:rPr>
        <w:t>Administration theme</w:t>
      </w:r>
      <w:r>
        <w:t xml:space="preserve"> </w:t>
      </w:r>
      <w:del w:id="574" w:author="Mark Noble" w:date="2010-02-04T13:54:00Z">
        <w:r>
          <w:delText>link</w:delText>
        </w:r>
      </w:del>
      <w:ins w:id="575" w:author="Mark Noble" w:date="2010-02-04T13:54:00Z">
        <w:r>
          <w:t>drop down</w:t>
        </w:r>
      </w:ins>
      <w:del w:id="576" w:author="Mark Noble" w:date="2010-02-04T13:54:00Z">
        <w:r>
          <w:delText xml:space="preserve">, </w:delText>
        </w:r>
      </w:del>
      <w:ins w:id="577" w:author="Mark Noble" w:date="2010-02-04T13:54:00Z">
        <w:r>
          <w:t xml:space="preserve"> allows </w:t>
        </w:r>
      </w:ins>
      <w:r>
        <w:t xml:space="preserve">you </w:t>
      </w:r>
      <w:del w:id="578" w:author="Mark Noble" w:date="2010-02-04T13:54:00Z">
        <w:r>
          <w:delText>can</w:delText>
        </w:r>
      </w:del>
      <w:ins w:id="579" w:author="Mark Noble" w:date="2010-02-04T13:54:00Z">
        <w:r>
          <w:t>to</w:t>
        </w:r>
      </w:ins>
      <w:r>
        <w:t xml:space="preserve"> change the theme used when administering the site.</w:t>
      </w:r>
      <w:del w:id="580" w:author="Dayan Hyames" w:date="2010-03-22T11:17:00Z">
        <w:r w:rsidDel="00AC6DB3">
          <w:delText xml:space="preserve">  </w:delText>
        </w:r>
      </w:del>
      <w:ins w:id="581" w:author="Dayan Hyames" w:date="2010-03-22T11:17:00Z">
        <w:r w:rsidR="00AC6DB3">
          <w:t xml:space="preserve"> </w:t>
        </w:r>
      </w:ins>
      <w:r>
        <w:t xml:space="preserve">This functionality is </w:t>
      </w:r>
      <w:commentRangeStart w:id="582"/>
      <w:r>
        <w:t>identical unchanged</w:t>
      </w:r>
      <w:commentRangeEnd w:id="582"/>
      <w:r w:rsidR="006D2B45">
        <w:rPr>
          <w:rStyle w:val="CommentReference"/>
        </w:rPr>
        <w:commentReference w:id="582"/>
      </w:r>
      <w:r>
        <w:t xml:space="preserve"> from Drupal 6.</w:t>
      </w:r>
      <w:del w:id="583" w:author="Dayan Hyames" w:date="2010-03-22T11:17:00Z">
        <w:r w:rsidDel="00AC6DB3">
          <w:delText xml:space="preserve">  </w:delText>
        </w:r>
      </w:del>
      <w:ins w:id="584" w:author="Dayan Hyames" w:date="2010-03-22T11:17:00Z">
        <w:r w:rsidR="00AC6DB3">
          <w:t xml:space="preserve"> </w:t>
        </w:r>
      </w:ins>
      <w:r>
        <w:t xml:space="preserve">In Drupal 6, you could reach this functionality by selecting </w:t>
      </w:r>
      <w:r>
        <w:rPr>
          <w:rStyle w:val="ScreenTextPACKT"/>
        </w:rPr>
        <w:t xml:space="preserve">Administer </w:t>
      </w:r>
      <w:ins w:id="585" w:author="Dayan Hyames" w:date="2010-03-19T12:47:00Z">
        <w:r w:rsidR="00CF27D7">
          <w:rPr>
            <w:rStyle w:val="ScreenTextPACKT"/>
          </w:rPr>
          <w:t>|</w:t>
        </w:r>
      </w:ins>
      <w:del w:id="586" w:author="Dayan Hyames" w:date="2010-03-19T12:47:00Z">
        <w:r w:rsidDel="00CF27D7">
          <w:rPr>
            <w:rStyle w:val="ScreenTextPACKT"/>
          </w:rPr>
          <w:delText>&gt;</w:delText>
        </w:r>
      </w:del>
      <w:r>
        <w:rPr>
          <w:rStyle w:val="ScreenTextPACKT"/>
        </w:rPr>
        <w:t xml:space="preserve"> Site building </w:t>
      </w:r>
      <w:ins w:id="587" w:author="Dayan Hyames" w:date="2010-03-19T12:47:00Z">
        <w:r w:rsidR="00CF27D7">
          <w:rPr>
            <w:rStyle w:val="ScreenTextPACKT"/>
          </w:rPr>
          <w:t>|</w:t>
        </w:r>
      </w:ins>
      <w:del w:id="588" w:author="Dayan Hyames" w:date="2010-03-19T12:47:00Z">
        <w:r w:rsidDel="00CF27D7">
          <w:rPr>
            <w:rStyle w:val="ScreenTextPACKT"/>
          </w:rPr>
          <w:delText>&gt;</w:delText>
        </w:r>
      </w:del>
      <w:r>
        <w:rPr>
          <w:rStyle w:val="ScreenTextPACKT"/>
        </w:rPr>
        <w:t xml:space="preserve"> Themes</w:t>
      </w:r>
      <w:r>
        <w:t>.</w:t>
      </w:r>
      <w:del w:id="589" w:author="Dayan Hyames" w:date="2010-03-22T11:15:00Z">
        <w:r w:rsidDel="00AC6DB3">
          <w:delText xml:space="preserve">   </w:delText>
        </w:r>
      </w:del>
      <w:ins w:id="590" w:author="Dayan Hyames" w:date="2010-03-22T11:15:00Z">
        <w:r w:rsidR="00AC6DB3">
          <w:t xml:space="preserve"> </w:t>
        </w:r>
      </w:ins>
      <w:r>
        <w:t xml:space="preserve">Clicking on the </w:t>
      </w:r>
      <w:del w:id="591" w:author="Mark Noble" w:date="2010-02-04T13:54:00Z">
        <w:r>
          <w:rPr>
            <w:rStyle w:val="ScreenTextPACKT"/>
          </w:rPr>
          <w:delText>Configure</w:delText>
        </w:r>
      </w:del>
      <w:ins w:id="592" w:author="Mark Noble" w:date="2010-02-04T13:54:00Z">
        <w:r>
          <w:rPr>
            <w:rStyle w:val="ScreenTextPACKT"/>
          </w:rPr>
          <w:t>Settings</w:t>
        </w:r>
      </w:ins>
      <w:r>
        <w:t xml:space="preserve"> link</w:t>
      </w:r>
      <w:ins w:id="593" w:author="Mark Noble" w:date="2010-02-04T13:54:00Z">
        <w:r>
          <w:t xml:space="preserve"> for an enab</w:t>
        </w:r>
      </w:ins>
      <w:ins w:id="594" w:author="Mark Noble" w:date="2010-02-04T13:55:00Z">
        <w:r>
          <w:t>led theme</w:t>
        </w:r>
      </w:ins>
      <w:r>
        <w:t xml:space="preserve"> allows you to change the display of various elements within the site, set logos and shortcut icons, </w:t>
      </w:r>
      <w:del w:id="595" w:author="Dayan Hyames" w:date="2010-03-19T12:52:00Z">
        <w:r w:rsidDel="008A24A7">
          <w:delText>etc</w:delText>
        </w:r>
      </w:del>
      <w:ins w:id="596" w:author="Dayan Hyames" w:date="2010-03-19T12:52:00Z">
        <w:r w:rsidR="008A24A7">
          <w:t>and so on</w:t>
        </w:r>
      </w:ins>
      <w:r>
        <w:t>.</w:t>
      </w:r>
      <w:del w:id="597" w:author="Dayan Hyames" w:date="2010-03-22T11:17:00Z">
        <w:r w:rsidDel="00AC6DB3">
          <w:delText xml:space="preserve">  </w:delText>
        </w:r>
      </w:del>
      <w:ins w:id="598" w:author="Dayan Hyames" w:date="2010-03-22T11:17:00Z">
        <w:r w:rsidR="00AC6DB3">
          <w:t xml:space="preserve"> </w:t>
        </w:r>
      </w:ins>
      <w:r>
        <w:t>The exact settings that are available depend on the theme being configured.</w:t>
      </w:r>
      <w:del w:id="599" w:author="Dayan Hyames" w:date="2010-03-22T11:18:00Z">
        <w:r w:rsidDel="00AC6DB3">
          <w:delText xml:space="preserve">  </w:delText>
        </w:r>
      </w:del>
      <w:ins w:id="600" w:author="Dayan Hyames" w:date="2010-03-22T11:18:00Z">
        <w:r w:rsidR="00AC6DB3">
          <w:t xml:space="preserve"> </w:t>
        </w:r>
      </w:ins>
      <w:r>
        <w:t>This functionality matches the Drupal 6 functionality.</w:t>
      </w:r>
    </w:p>
    <w:p w:rsidR="00FC556B" w:rsidRDefault="00FC556B">
      <w:pPr>
        <w:pStyle w:val="Heading3"/>
      </w:pPr>
      <w:r>
        <w:t>Installing and</w:t>
      </w:r>
      <w:r>
        <w:commentReference w:id="601"/>
      </w:r>
      <w:r>
        <w:t xml:space="preserve"> </w:t>
      </w:r>
      <w:ins w:id="602" w:author="Dayan Hyames" w:date="2010-03-22T11:55:00Z">
        <w:r w:rsidR="0058355D">
          <w:t>u</w:t>
        </w:r>
      </w:ins>
      <w:del w:id="603" w:author="Dayan Hyames" w:date="2010-03-22T11:55:00Z">
        <w:r w:rsidDel="0058355D">
          <w:delText>U</w:delText>
        </w:r>
      </w:del>
      <w:r>
        <w:t xml:space="preserve">pdating Themes </w:t>
      </w:r>
      <w:del w:id="604" w:author="Mark Noble" w:date="2010-02-02T23:11:00Z">
        <w:r>
          <w:delText>(</w:delText>
        </w:r>
      </w:del>
      <w:r>
        <w:t xml:space="preserve">and </w:t>
      </w:r>
      <w:ins w:id="605" w:author="Dayan Hyames" w:date="2010-03-22T11:55:00Z">
        <w:r w:rsidR="0058355D">
          <w:t>M</w:t>
        </w:r>
      </w:ins>
      <w:del w:id="606" w:author="Dayan Hyames" w:date="2010-03-22T11:55:00Z">
        <w:r w:rsidDel="0058355D">
          <w:delText>m</w:delText>
        </w:r>
      </w:del>
      <w:r>
        <w:t>odules</w:t>
      </w:r>
      <w:del w:id="607" w:author="Mark Noble" w:date="2010-02-02T23:11:00Z">
        <w:r>
          <w:delText>)</w:delText>
        </w:r>
      </w:del>
      <w:r>
        <w:commentReference w:id="608"/>
      </w:r>
    </w:p>
    <w:p w:rsidR="00FC556B" w:rsidRDefault="00FC556B">
      <w:pPr>
        <w:pStyle w:val="NormalPACKT"/>
      </w:pPr>
      <w:r>
        <w:t xml:space="preserve">As you may have noticed on the list of available themes, there are links at the top of the page to </w:t>
      </w:r>
      <w:del w:id="609" w:author="Mark Noble" w:date="2010-02-04T13:56:00Z">
        <w:r>
          <w:delText>install</w:delText>
        </w:r>
      </w:del>
      <w:ins w:id="610" w:author="Mark Noble" w:date="2010-02-04T13:56:00Z">
        <w:r>
          <w:rPr>
            <w:rStyle w:val="ScreenTextPACKT"/>
          </w:rPr>
          <w:t>Update existing theme</w:t>
        </w:r>
        <w:del w:id="611" w:author="Dayan Hyames" w:date="2010-03-19T13:39:00Z">
          <w:r w:rsidDel="00541D4C">
            <w:rPr>
              <w:rStyle w:val="ScreenTextPACKT"/>
            </w:rPr>
            <w:delText>s</w:delText>
          </w:r>
        </w:del>
      </w:ins>
      <w:r>
        <w:t xml:space="preserve"> and </w:t>
      </w:r>
      <w:del w:id="612" w:author="Mark Noble" w:date="2010-02-04T13:56:00Z">
        <w:r>
          <w:delText>update themes</w:delText>
        </w:r>
      </w:del>
      <w:ins w:id="613" w:author="Mark Noble" w:date="2010-02-04T13:56:00Z">
        <w:r>
          <w:rPr>
            <w:rStyle w:val="ScreenTextPACKT"/>
          </w:rPr>
          <w:t xml:space="preserve">Install </w:t>
        </w:r>
      </w:ins>
      <w:ins w:id="614" w:author="Mark Noble" w:date="2010-02-04T13:57:00Z">
        <w:r>
          <w:rPr>
            <w:rStyle w:val="ScreenTextPACKT"/>
          </w:rPr>
          <w:t>new theme</w:t>
        </w:r>
        <w:del w:id="615" w:author="Dayan Hyames" w:date="2010-03-19T13:38:00Z">
          <w:r w:rsidDel="00541D4C">
            <w:rPr>
              <w:rStyle w:val="ScreenTextPACKT"/>
            </w:rPr>
            <w:delText>s</w:delText>
          </w:r>
        </w:del>
      </w:ins>
      <w:r>
        <w:t>.</w:t>
      </w:r>
      <w:del w:id="616" w:author="Dayan Hyames" w:date="2010-03-22T11:18:00Z">
        <w:r w:rsidDel="00AC6DB3">
          <w:delText xml:space="preserve">  </w:delText>
        </w:r>
      </w:del>
      <w:ins w:id="617" w:author="Dayan Hyames" w:date="2010-03-22T11:18:00Z">
        <w:r w:rsidR="00AC6DB3">
          <w:t xml:space="preserve"> </w:t>
        </w:r>
      </w:ins>
      <w:r>
        <w:t>These are new features within Drupal 7, and they definitely make life easier for administrators.</w:t>
      </w:r>
      <w:del w:id="618" w:author="Dayan Hyames" w:date="2010-03-22T11:18:00Z">
        <w:r w:rsidDel="00AC6DB3">
          <w:delText xml:space="preserve">  </w:delText>
        </w:r>
      </w:del>
      <w:ins w:id="619" w:author="Dayan Hyames" w:date="2010-03-22T11:18:00Z">
        <w:r w:rsidR="00AC6DB3">
          <w:t xml:space="preserve"> </w:t>
        </w:r>
      </w:ins>
      <w:r>
        <w:t>Let</w:t>
      </w:r>
      <w:del w:id="620" w:author="Dayan Hyames" w:date="2010-03-22T12:37:00Z">
        <w:r w:rsidDel="00411479">
          <w:delText>'</w:delText>
        </w:r>
      </w:del>
      <w:ins w:id="621" w:author="Dayan Hyames" w:date="2010-03-22T12:37:00Z">
        <w:r w:rsidR="00411479">
          <w:t>'</w:t>
        </w:r>
      </w:ins>
      <w:r>
        <w:t xml:space="preserve">s start by looking into </w:t>
      </w:r>
      <w:del w:id="622" w:author="Mark Noble" w:date="2010-02-04T13:57:00Z">
        <w:r>
          <w:delText>I</w:delText>
        </w:r>
      </w:del>
      <w:ins w:id="623" w:author="Mark Noble" w:date="2010-02-04T13:57:00Z">
        <w:r>
          <w:t>i</w:t>
        </w:r>
      </w:ins>
      <w:r>
        <w:t>nstalling new themes and then we will review updating themes.</w:t>
      </w:r>
    </w:p>
    <w:p w:rsidR="00FC556B" w:rsidRDefault="00FC556B">
      <w:pPr>
        <w:pStyle w:val="Heading4"/>
      </w:pPr>
      <w:r>
        <w:t xml:space="preserve">Installing new Themes </w:t>
      </w:r>
      <w:del w:id="624" w:author="Mark Noble" w:date="2010-02-02T23:11:00Z">
        <w:r>
          <w:delText>(</w:delText>
        </w:r>
      </w:del>
      <w:r>
        <w:t>and Modules</w:t>
      </w:r>
      <w:del w:id="625" w:author="Mark Noble" w:date="2010-02-02T23:11:00Z">
        <w:r>
          <w:delText>)</w:delText>
        </w:r>
      </w:del>
      <w:r>
        <w:commentReference w:id="626"/>
      </w:r>
    </w:p>
    <w:p w:rsidR="00FC556B" w:rsidRDefault="00FC556B">
      <w:pPr>
        <w:pStyle w:val="NormalPACKT"/>
      </w:pPr>
      <w:r>
        <w:t xml:space="preserve">To start the installation process for a theme, click </w:t>
      </w:r>
      <w:ins w:id="627" w:author="Dayan Hyames" w:date="2010-03-22T12:23:00Z">
        <w:r w:rsidR="006C2425">
          <w:t xml:space="preserve">on </w:t>
        </w:r>
      </w:ins>
      <w:r>
        <w:t xml:space="preserve">the </w:t>
      </w:r>
      <w:r>
        <w:rPr>
          <w:rStyle w:val="ScreenTextPACKT"/>
        </w:rPr>
        <w:t xml:space="preserve">Install </w:t>
      </w:r>
      <w:del w:id="628" w:author="Mark Noble" w:date="2010-02-04T13:57:00Z">
        <w:r>
          <w:rPr>
            <w:rStyle w:val="ScreenTextPACKT"/>
          </w:rPr>
          <w:delText xml:space="preserve">a </w:delText>
        </w:r>
      </w:del>
      <w:r>
        <w:rPr>
          <w:rStyle w:val="ScreenTextPACKT"/>
        </w:rPr>
        <w:t>new theme</w:t>
      </w:r>
      <w:r>
        <w:t xml:space="preserve"> link. This will display a form where you can install a theme or module as shown below</w:t>
      </w:r>
      <w:ins w:id="629" w:author="Dayan Hyames" w:date="2010-03-19T13:39:00Z">
        <w:r w:rsidR="00541D4C">
          <w:t>:</w:t>
        </w:r>
      </w:ins>
      <w:del w:id="630" w:author="Dayan Hyames" w:date="2010-03-19T13:39:00Z">
        <w:r w:rsidDel="00541D4C">
          <w:delText>.</w:delText>
        </w:r>
      </w:del>
    </w:p>
    <w:p w:rsidR="00CF313F" w:rsidRDefault="00296890">
      <w:pPr>
        <w:pStyle w:val="FigurePACKT"/>
        <w:pPrChange w:id="631" w:author="Dayan Hyames" w:date="2010-03-22T14:13:00Z">
          <w:pPr>
            <w:pStyle w:val="NormalPACKT"/>
          </w:pPr>
        </w:pPrChange>
      </w:pPr>
      <w:r>
        <w:rPr>
          <w:noProof/>
          <w:lang w:val="en-US"/>
        </w:rPr>
        <w:drawing>
          <wp:inline distT="0" distB="0" distL="0" distR="0">
            <wp:extent cx="5029200" cy="24003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029200" cy="240030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Insert</w:t>
      </w:r>
      <w:ins w:id="632" w:author="Mark Noble" w:date="2010-02-04T13:58:00Z">
        <w:r>
          <w:t xml:space="preserve"> </w:t>
        </w:r>
      </w:ins>
      <w:ins w:id="633" w:author="Dayan Hyames" w:date="2010-03-17T17:42:00Z">
        <w:r w:rsidR="005D639A">
          <w:t>i</w:t>
        </w:r>
      </w:ins>
      <w:ins w:id="634" w:author="Mark Noble" w:date="2010-02-04T13:58:00Z">
        <w:del w:id="635" w:author="Dayan Hyames" w:date="2010-03-17T17:42:00Z">
          <w:r w:rsidDel="005D639A">
            <w:delText>I</w:delText>
          </w:r>
        </w:del>
        <w:r>
          <w:t>mage</w:t>
        </w:r>
      </w:ins>
      <w:r>
        <w:t xml:space="preserve"> 1223_0</w:t>
      </w:r>
      <w:ins w:id="636" w:author="Dayan Hyames" w:date="2010-03-17T17:35:00Z">
        <w:r w:rsidR="00514F45">
          <w:t>4</w:t>
        </w:r>
      </w:ins>
      <w:del w:id="637" w:author="Dayan Hyames" w:date="2010-03-17T17:35:00Z">
        <w:r w:rsidDel="00514F45">
          <w:delText>3</w:delText>
        </w:r>
      </w:del>
      <w:r>
        <w:t>_08</w:t>
      </w:r>
      <w:del w:id="638" w:author="Dayan Hyames" w:date="2010-03-17T17:42:00Z">
        <w:r w:rsidDel="005D639A">
          <w:delText>_Install_New_Theme</w:delText>
        </w:r>
      </w:del>
      <w:r>
        <w:t>.png</w:t>
      </w:r>
    </w:p>
    <w:p w:rsidR="00FC556B" w:rsidDel="00F45F5A" w:rsidRDefault="00FC556B">
      <w:pPr>
        <w:pStyle w:val="NormalPACKT"/>
        <w:rPr>
          <w:del w:id="639" w:author="Dayan Hyames" w:date="2010-03-22T11:05:00Z"/>
        </w:rPr>
      </w:pPr>
      <w:r>
        <w:t>There are two different ways you can install a theme</w:t>
      </w:r>
      <w:ins w:id="640" w:author="Dayan Hyames" w:date="2010-03-19T13:58:00Z">
        <w:r w:rsidR="00A84D4E">
          <w:t>.</w:t>
        </w:r>
      </w:ins>
      <w:del w:id="641" w:author="Dayan Hyames" w:date="2010-03-19T13:58:00Z">
        <w:r w:rsidDel="00A84D4E">
          <w:delText>,</w:delText>
        </w:r>
      </w:del>
      <w:r>
        <w:t xml:space="preserve"> </w:t>
      </w:r>
      <w:ins w:id="642" w:author="Dayan Hyames" w:date="2010-03-19T13:58:00Z">
        <w:r w:rsidR="00A84D4E">
          <w:t>Y</w:t>
        </w:r>
      </w:ins>
      <w:del w:id="643" w:author="Dayan Hyames" w:date="2010-03-19T13:58:00Z">
        <w:r w:rsidDel="00A84D4E">
          <w:delText>y</w:delText>
        </w:r>
      </w:del>
      <w:r>
        <w:t xml:space="preserve">ou can either install the </w:t>
      </w:r>
      <w:del w:id="644" w:author="Mark Noble" w:date="2010-02-04T14:00:00Z">
        <w:r>
          <w:delText>module</w:delText>
        </w:r>
      </w:del>
      <w:ins w:id="645" w:author="Mark Noble" w:date="2010-02-04T14:00:00Z">
        <w:r>
          <w:t>theme</w:t>
        </w:r>
      </w:ins>
      <w:r>
        <w:t xml:space="preserve"> directly from the </w:t>
      </w:r>
      <w:r w:rsidR="00027BD3" w:rsidRPr="00027BD3">
        <w:rPr>
          <w:rStyle w:val="CodeInTextPACKT"/>
          <w:rPrChange w:id="646" w:author="Dayan Hyames" w:date="2010-03-23T10:29:00Z">
            <w:rPr>
              <w:lang w:eastAsia="ar-SA"/>
            </w:rPr>
          </w:rPrChange>
        </w:rPr>
        <w:t>Drupal.org</w:t>
      </w:r>
      <w:r>
        <w:t xml:space="preserve"> site, or you can upload a module from your local machine that has either been downloaded from the </w:t>
      </w:r>
      <w:r w:rsidR="00027BD3" w:rsidRPr="00027BD3">
        <w:rPr>
          <w:rStyle w:val="CodeInTextPACKT"/>
          <w:rPrChange w:id="647" w:author="Dayan Hyames" w:date="2010-03-23T10:29:00Z">
            <w:rPr>
              <w:lang w:eastAsia="ar-SA"/>
            </w:rPr>
          </w:rPrChange>
        </w:rPr>
        <w:t>Drupal.org</w:t>
      </w:r>
      <w:r>
        <w:t xml:space="preserve"> site or built locally.</w:t>
      </w:r>
      <w:del w:id="648" w:author="Dayan Hyames" w:date="2010-03-22T11:05:00Z">
        <w:r w:rsidDel="00F45F5A">
          <w:delText xml:space="preserve">  </w:delText>
        </w:r>
      </w:del>
    </w:p>
    <w:p w:rsidR="00F45F5A" w:rsidRDefault="00F45F5A">
      <w:pPr>
        <w:pStyle w:val="NormalPACKT"/>
        <w:rPr>
          <w:ins w:id="649" w:author="Dayan Hyames" w:date="2010-03-22T11:05:00Z"/>
        </w:rPr>
      </w:pPr>
    </w:p>
    <w:p w:rsidR="00FC556B" w:rsidDel="00F45F5A" w:rsidRDefault="00FC556B">
      <w:pPr>
        <w:pStyle w:val="NormalPACKT"/>
        <w:rPr>
          <w:del w:id="650" w:author="Dayan Hyames" w:date="2010-03-22T11:05:00Z"/>
        </w:rPr>
      </w:pPr>
      <w:r>
        <w:lastRenderedPageBreak/>
        <w:t xml:space="preserve">To install a theme from the </w:t>
      </w:r>
      <w:r w:rsidR="00027BD3" w:rsidRPr="00027BD3">
        <w:rPr>
          <w:rStyle w:val="CodeInTextPACKT"/>
          <w:rPrChange w:id="651" w:author="Dayan Hyames" w:date="2010-03-23T10:29:00Z">
            <w:rPr>
              <w:lang w:eastAsia="ar-SA"/>
            </w:rPr>
          </w:rPrChange>
        </w:rPr>
        <w:t>Drupal.org</w:t>
      </w:r>
      <w:r>
        <w:t xml:space="preserve"> site, you will first need to visit </w:t>
      </w:r>
      <w:r w:rsidR="00027BD3" w:rsidRPr="00027BD3">
        <w:rPr>
          <w:rStyle w:val="CodeInTextPACKT"/>
          <w:rPrChange w:id="652" w:author="Dayan Hyames" w:date="2010-03-23T10:30:00Z">
            <w:rPr>
              <w:lang w:eastAsia="ar-SA"/>
            </w:rPr>
          </w:rPrChange>
        </w:rPr>
        <w:t>Drupal.org</w:t>
      </w:r>
      <w:r>
        <w:t xml:space="preserve"> and find a theme that you want to use.</w:t>
      </w:r>
      <w:del w:id="653" w:author="Dayan Hyames" w:date="2010-03-22T11:18:00Z">
        <w:r w:rsidDel="00AC6DB3">
          <w:delText xml:space="preserve">  </w:delText>
        </w:r>
      </w:del>
      <w:ins w:id="654" w:author="Dayan Hyames" w:date="2010-03-22T11:18:00Z">
        <w:r w:rsidR="00AC6DB3">
          <w:t xml:space="preserve"> </w:t>
        </w:r>
      </w:ins>
      <w:r>
        <w:t xml:space="preserve">After you have found a theme, visit the project page for the theme. Scroll down to the releases section and right click on the </w:t>
      </w:r>
      <w:r w:rsidR="00027BD3" w:rsidRPr="00027BD3">
        <w:rPr>
          <w:rStyle w:val="ScreenTextPACKT"/>
          <w:rPrChange w:id="655" w:author="Dayan Hyames" w:date="2010-03-23T10:30:00Z">
            <w:rPr>
              <w:lang w:eastAsia="ar-SA"/>
            </w:rPr>
          </w:rPrChange>
        </w:rPr>
        <w:t>Download</w:t>
      </w:r>
      <w:r>
        <w:t xml:space="preserve"> link</w:t>
      </w:r>
      <w:ins w:id="656" w:author="Dayan Hyames" w:date="2010-03-19T14:52:00Z">
        <w:r w:rsidR="00812351">
          <w:t>:</w:t>
        </w:r>
      </w:ins>
      <w:del w:id="657" w:author="Dayan Hyames" w:date="2010-03-19T14:52:00Z">
        <w:r w:rsidDel="00812351">
          <w:delText>.</w:delText>
        </w:r>
      </w:del>
      <w:del w:id="658" w:author="Dayan Hyames" w:date="2010-03-22T11:05:00Z">
        <w:r w:rsidDel="00F45F5A">
          <w:delText xml:space="preserve">  </w:delText>
        </w:r>
      </w:del>
    </w:p>
    <w:p w:rsidR="00F45F5A" w:rsidRDefault="00F45F5A">
      <w:pPr>
        <w:pStyle w:val="NormalPACKT"/>
        <w:rPr>
          <w:ins w:id="659" w:author="Dayan Hyames" w:date="2010-03-22T11:05:00Z"/>
        </w:rPr>
      </w:pPr>
    </w:p>
    <w:p w:rsidR="00CF313F" w:rsidRDefault="00296890">
      <w:pPr>
        <w:pStyle w:val="FigurePACKT"/>
        <w:pPrChange w:id="660" w:author="Dayan Hyames" w:date="2010-03-22T14:13:00Z">
          <w:pPr>
            <w:pStyle w:val="NormalPACKT"/>
          </w:pPr>
        </w:pPrChange>
      </w:pPr>
      <w:r>
        <w:rPr>
          <w:noProof/>
          <w:lang w:val="en-US"/>
        </w:rPr>
        <w:drawing>
          <wp:inline distT="0" distB="0" distL="0" distR="0">
            <wp:extent cx="5029200" cy="3638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029200" cy="363855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661" w:author="Dayan Hyames" w:date="2010-03-17T17:42:00Z">
        <w:r w:rsidR="005D639A">
          <w:t>i</w:t>
        </w:r>
      </w:ins>
      <w:ins w:id="662" w:author="Mark Noble" w:date="2010-02-04T14:04:00Z">
        <w:del w:id="663" w:author="Dayan Hyames" w:date="2010-03-17T17:42:00Z">
          <w:r w:rsidDel="005D639A">
            <w:delText>I</w:delText>
          </w:r>
        </w:del>
        <w:r>
          <w:t xml:space="preserve">mage </w:t>
        </w:r>
      </w:ins>
      <w:r>
        <w:t>1223_0</w:t>
      </w:r>
      <w:ins w:id="664" w:author="Dayan Hyames" w:date="2010-03-17T17:35:00Z">
        <w:r w:rsidR="00514F45">
          <w:t>4</w:t>
        </w:r>
      </w:ins>
      <w:del w:id="665" w:author="Dayan Hyames" w:date="2010-03-17T17:35:00Z">
        <w:r w:rsidDel="00514F45">
          <w:delText>3</w:delText>
        </w:r>
      </w:del>
      <w:r>
        <w:t>_10</w:t>
      </w:r>
      <w:del w:id="666" w:author="Dayan Hyames" w:date="2010-03-17T17:42:00Z">
        <w:r w:rsidDel="005D639A">
          <w:delText>_Copy_Link_Location</w:delText>
        </w:r>
      </w:del>
      <w:r>
        <w:t>.png</w:t>
      </w:r>
    </w:p>
    <w:p w:rsidR="00FC556B" w:rsidRDefault="00FC556B">
      <w:pPr>
        <w:pStyle w:val="NormalPACKT"/>
      </w:pPr>
      <w:r>
        <w:t xml:space="preserve">From the pop-up menu, select </w:t>
      </w:r>
      <w:r>
        <w:rPr>
          <w:rStyle w:val="ScreenTextPACKT"/>
        </w:rPr>
        <w:t>Copy Link Location</w:t>
      </w:r>
      <w:r>
        <w:t xml:space="preserve"> if you are using </w:t>
      </w:r>
      <w:del w:id="667" w:author="Dayan Hyames" w:date="2010-03-22T11:45:00Z">
        <w:r w:rsidDel="004A0F99">
          <w:delText>FireFox</w:delText>
        </w:r>
      </w:del>
      <w:ins w:id="668" w:author="Dayan Hyames" w:date="2010-03-22T11:45:00Z">
        <w:r w:rsidR="004A0F99">
          <w:t>Firefox</w:t>
        </w:r>
      </w:ins>
      <w:r>
        <w:t xml:space="preserve"> or </w:t>
      </w:r>
      <w:r>
        <w:rPr>
          <w:rStyle w:val="ScreenTextPACKT"/>
        </w:rPr>
        <w:t>Copy Shortcut</w:t>
      </w:r>
      <w:r>
        <w:t xml:space="preserve"> if you are using Internet Explorer. </w:t>
      </w:r>
      <w:del w:id="669" w:author="Mayuri" w:date="2009-12-30T17:04:00Z">
        <w:r>
          <w:delText xml:space="preserve"> </w:delText>
        </w:r>
      </w:del>
      <w:r>
        <w:t>Other browser</w:t>
      </w:r>
      <w:ins w:id="670" w:author="Mark Noble" w:date="2010-02-04T14:05:00Z">
        <w:r>
          <w:t>s</w:t>
        </w:r>
      </w:ins>
      <w:r>
        <w:t xml:space="preserve"> will have similar option</w:t>
      </w:r>
      <w:ins w:id="671" w:author="Mark Noble" w:date="2010-02-04T14:05:00Z">
        <w:r>
          <w:t>s</w:t>
        </w:r>
      </w:ins>
      <w:r>
        <w:t>.</w:t>
      </w:r>
      <w:del w:id="672" w:author="Dayan Hyames" w:date="2010-03-22T11:18:00Z">
        <w:r w:rsidDel="00AC6DB3">
          <w:delText xml:space="preserve">  </w:delText>
        </w:r>
      </w:del>
      <w:ins w:id="673" w:author="Dayan Hyames" w:date="2010-03-22T11:18:00Z">
        <w:r w:rsidR="00AC6DB3">
          <w:t xml:space="preserve"> </w:t>
        </w:r>
      </w:ins>
      <w:r>
        <w:t>This will copy the path to download the theme to your clipboard.</w:t>
      </w:r>
      <w:del w:id="674" w:author="Dayan Hyames" w:date="2010-03-22T11:18:00Z">
        <w:r w:rsidDel="00AC6DB3">
          <w:delText xml:space="preserve">  </w:delText>
        </w:r>
      </w:del>
      <w:ins w:id="675" w:author="Dayan Hyames" w:date="2010-03-22T11:18:00Z">
        <w:r w:rsidR="00AC6DB3">
          <w:t xml:space="preserve"> </w:t>
        </w:r>
      </w:ins>
      <w:r>
        <w:t>Now</w:t>
      </w:r>
      <w:del w:id="676" w:author="Dayan Hyames" w:date="2010-03-19T15:00:00Z">
        <w:r w:rsidDel="00DB4762">
          <w:delText>,</w:delText>
        </w:r>
      </w:del>
      <w:r>
        <w:t xml:space="preserve"> switch back to your site and paste the link into the </w:t>
      </w:r>
      <w:ins w:id="677" w:author="Mark Noble" w:date="2010-02-04T14:05:00Z">
        <w:r>
          <w:rPr>
            <w:rStyle w:val="ScreenTextPACKT"/>
          </w:rPr>
          <w:t xml:space="preserve">Install from a </w:t>
        </w:r>
      </w:ins>
      <w:r>
        <w:rPr>
          <w:rStyle w:val="ScreenTextPACKT"/>
        </w:rPr>
        <w:t>URL</w:t>
      </w:r>
      <w:r>
        <w:t xml:space="preserve"> text box.</w:t>
      </w:r>
      <w:del w:id="678" w:author="Dayan Hyames" w:date="2010-03-22T11:18:00Z">
        <w:r w:rsidDel="00AC6DB3">
          <w:delText xml:space="preserve">  </w:delText>
        </w:r>
      </w:del>
      <w:ins w:id="679" w:author="Dayan Hyames" w:date="2010-03-22T11:18:00Z">
        <w:r w:rsidR="00AC6DB3">
          <w:t xml:space="preserve"> </w:t>
        </w:r>
      </w:ins>
      <w:r>
        <w:t xml:space="preserve">After you have set the URL you want to install, click </w:t>
      </w:r>
      <w:ins w:id="680" w:author="Dayan Hyames" w:date="2010-03-22T12:23:00Z">
        <w:r w:rsidR="006C2425">
          <w:t xml:space="preserve">on </w:t>
        </w:r>
      </w:ins>
      <w:r>
        <w:t xml:space="preserve">the </w:t>
      </w:r>
      <w:r>
        <w:rPr>
          <w:rStyle w:val="ScreenTextPACKT"/>
        </w:rPr>
        <w:t>Install</w:t>
      </w:r>
      <w:r>
        <w:t xml:space="preserve"> button.</w:t>
      </w:r>
      <w:del w:id="681" w:author="Dayan Hyames" w:date="2010-03-22T11:18:00Z">
        <w:r w:rsidDel="00AC6DB3">
          <w:delText xml:space="preserve">  </w:delText>
        </w:r>
      </w:del>
      <w:ins w:id="682" w:author="Dayan Hyames" w:date="2010-03-22T11:18:00Z">
        <w:r w:rsidR="00AC6DB3">
          <w:t xml:space="preserve"> </w:t>
        </w:r>
      </w:ins>
      <w:r>
        <w:t>Drupal will automatically download the theme and install it onto your site.</w:t>
      </w:r>
      <w:del w:id="683" w:author="Dayan Hyames" w:date="2010-03-22T11:18:00Z">
        <w:r w:rsidDel="00AC6DB3">
          <w:delText xml:space="preserve">  </w:delText>
        </w:r>
      </w:del>
      <w:ins w:id="684" w:author="Dayan Hyames" w:date="2010-03-22T11:18:00Z">
        <w:r w:rsidR="00AC6DB3">
          <w:t xml:space="preserve"> </w:t>
        </w:r>
      </w:ins>
      <w:commentRangeStart w:id="685"/>
      <w:ins w:id="686" w:author="Mark Noble" w:date="2010-02-04T14:07:00Z">
        <w:r>
          <w:t>During this process</w:t>
        </w:r>
      </w:ins>
      <w:commentRangeEnd w:id="685"/>
      <w:r w:rsidR="0054345A">
        <w:rPr>
          <w:rStyle w:val="CommentReference"/>
        </w:rPr>
        <w:commentReference w:id="685"/>
      </w:r>
      <w:ins w:id="687" w:author="Mark Noble" w:date="2010-02-04T14:07:00Z">
        <w:r>
          <w:t>, the status of the installation will be shown.</w:t>
        </w:r>
        <w:del w:id="688" w:author="Dayan Hyames" w:date="2010-03-22T11:18:00Z">
          <w:r w:rsidDel="00AC6DB3">
            <w:delText xml:space="preserve">  </w:delText>
          </w:r>
        </w:del>
      </w:ins>
      <w:ins w:id="689" w:author="Dayan Hyames" w:date="2010-03-22T11:18:00Z">
        <w:r w:rsidR="00AC6DB3">
          <w:t xml:space="preserve"> </w:t>
        </w:r>
      </w:ins>
      <w:r>
        <w:t>After the installation is complete, you will receive a status page similar to the following</w:t>
      </w:r>
      <w:ins w:id="690" w:author="Dayan Hyames" w:date="2010-03-19T15:01:00Z">
        <w:r w:rsidR="00DB4762">
          <w:t>:</w:t>
        </w:r>
      </w:ins>
      <w:del w:id="691" w:author="Dayan Hyames" w:date="2010-03-19T15:01:00Z">
        <w:r w:rsidDel="00DB4762">
          <w:delText>.</w:delText>
        </w:r>
      </w:del>
    </w:p>
    <w:p w:rsidR="00CF313F" w:rsidRDefault="00CF313F">
      <w:pPr>
        <w:pStyle w:val="FigurePACKT"/>
        <w:rPr>
          <w:ins w:id="692" w:author="Dayan Hyames" w:date="2010-03-22T14:19:00Z"/>
        </w:rPr>
        <w:pPrChange w:id="693" w:author="Dayan Hyames" w:date="2010-03-22T14:19:00Z">
          <w:pPr>
            <w:pStyle w:val="LayoutInformationPACKT"/>
          </w:pPr>
        </w:pPrChange>
      </w:pPr>
      <w:r>
        <w:rPr>
          <w:noProof/>
          <w:lang w:val="en-US"/>
          <w:rPrChange w:id="694" w:author="Unknown">
            <w:rPr>
              <w:noProof/>
              <w:sz w:val="22"/>
              <w:szCs w:val="24"/>
            </w:rPr>
          </w:rPrChange>
        </w:rPr>
        <w:lastRenderedPageBreak/>
        <w:drawing>
          <wp:inline distT="0" distB="0" distL="0" distR="0">
            <wp:extent cx="5027295" cy="2775585"/>
            <wp:effectExtent l="19050" t="0" r="1905"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027295" cy="2775585"/>
                    </a:xfrm>
                    <a:prstGeom prst="rect">
                      <a:avLst/>
                    </a:prstGeom>
                    <a:solidFill>
                      <a:srgbClr val="FFFFFF"/>
                    </a:solidFill>
                    <a:ln w="9525">
                      <a:noFill/>
                      <a:miter lim="800000"/>
                      <a:headEnd/>
                      <a:tailEnd/>
                    </a:ln>
                  </pic:spPr>
                </pic:pic>
              </a:graphicData>
            </a:graphic>
          </wp:inline>
        </w:drawing>
      </w:r>
    </w:p>
    <w:p w:rsidR="00FC556B" w:rsidRPr="007A7506" w:rsidRDefault="00FC556B" w:rsidP="00D40C47">
      <w:pPr>
        <w:pStyle w:val="LayoutInformationPACKT"/>
      </w:pPr>
      <w:del w:id="695" w:author="Mark Noble" w:date="2010-02-02T23:11:00Z">
        <w:r w:rsidRPr="007A7506">
          <w:delText>Install</w:delText>
        </w:r>
      </w:del>
      <w:ins w:id="696" w:author="Mark Noble" w:date="2010-02-02T23:11:00Z">
        <w:r w:rsidRPr="007A7506">
          <w:t>Insert i</w:t>
        </w:r>
      </w:ins>
      <w:ins w:id="697" w:author="Mark Noble" w:date="2010-02-02T23:12:00Z">
        <w:r w:rsidRPr="007A7506">
          <w:t>mage</w:t>
        </w:r>
      </w:ins>
      <w:r w:rsidRPr="007A7506">
        <w:t xml:space="preserve"> 1223_0</w:t>
      </w:r>
      <w:ins w:id="698" w:author="Dayan Hyames" w:date="2010-03-17T17:36:00Z">
        <w:r w:rsidR="00514F45" w:rsidRPr="007A7506">
          <w:t>4</w:t>
        </w:r>
      </w:ins>
      <w:del w:id="699" w:author="Dayan Hyames" w:date="2010-03-17T17:36:00Z">
        <w:r w:rsidRPr="007A7506" w:rsidDel="00514F45">
          <w:delText>3</w:delText>
        </w:r>
      </w:del>
      <w:r w:rsidRPr="007A7506">
        <w:t>_11</w:t>
      </w:r>
      <w:del w:id="700" w:author="Dayan Hyames" w:date="2010-03-17T17:43:00Z">
        <w:r w:rsidRPr="007A7506" w:rsidDel="005D639A">
          <w:delText>_Theme_Installation_Results</w:delText>
        </w:r>
      </w:del>
      <w:r w:rsidRPr="007A7506">
        <w:t>.png</w:t>
      </w:r>
      <w:r w:rsidRPr="007A7506">
        <w:commentReference w:id="701"/>
      </w:r>
    </w:p>
    <w:p w:rsidR="00FC556B" w:rsidDel="00F45F5A" w:rsidRDefault="00FC556B">
      <w:pPr>
        <w:pStyle w:val="NormalPACKT"/>
        <w:rPr>
          <w:del w:id="702" w:author="Dayan Hyames" w:date="2010-03-22T11:05:00Z"/>
        </w:rPr>
      </w:pPr>
      <w:r>
        <w:t>From this status page, you can make the new theme your default theme or you can return to either the Administration interface or your front page.</w:t>
      </w:r>
      <w:del w:id="703" w:author="Dayan Hyames" w:date="2010-03-22T11:05:00Z">
        <w:r w:rsidDel="00F45F5A">
          <w:delText xml:space="preserve">  </w:delText>
        </w:r>
      </w:del>
    </w:p>
    <w:p w:rsidR="00F45F5A" w:rsidRDefault="00F45F5A">
      <w:pPr>
        <w:pStyle w:val="NormalPACKT"/>
        <w:rPr>
          <w:ins w:id="704" w:author="Dayan Hyames" w:date="2010-03-22T11:05:00Z"/>
        </w:rPr>
      </w:pPr>
    </w:p>
    <w:p w:rsidR="00FC556B" w:rsidDel="00B762A1" w:rsidRDefault="00FC556B">
      <w:pPr>
        <w:pStyle w:val="NormalPACKT"/>
        <w:rPr>
          <w:del w:id="705" w:author="Dayan Hyames" w:date="2010-03-22T11:08:00Z"/>
        </w:rPr>
      </w:pPr>
      <w:r>
        <w:t xml:space="preserve">Installing from a downloaded package </w:t>
      </w:r>
      <w:r>
        <w:commentReference w:id="706"/>
      </w:r>
      <w:r>
        <w:t>i</w:t>
      </w:r>
      <w:r>
        <w:commentReference w:id="707"/>
      </w:r>
      <w:r>
        <w:t>s similar to installing directly from a URL with a few exceptions.</w:t>
      </w:r>
      <w:del w:id="708" w:author="Dayan Hyames" w:date="2010-03-22T11:18:00Z">
        <w:r w:rsidDel="00AC6DB3">
          <w:delText xml:space="preserve">  </w:delText>
        </w:r>
      </w:del>
      <w:ins w:id="709" w:author="Dayan Hyames" w:date="2010-03-22T11:18:00Z">
        <w:r w:rsidR="00AC6DB3">
          <w:t xml:space="preserve"> </w:t>
        </w:r>
      </w:ins>
      <w:r>
        <w:t>After finding a theme that you like, download it to your local computer instead of simply copying the download link.</w:t>
      </w:r>
      <w:del w:id="710" w:author="Dayan Hyames" w:date="2010-03-22T11:18:00Z">
        <w:r w:rsidDel="00AC6DB3">
          <w:delText xml:space="preserve">  </w:delText>
        </w:r>
      </w:del>
      <w:ins w:id="711" w:author="Dayan Hyames" w:date="2010-03-22T11:18:00Z">
        <w:r w:rsidR="00AC6DB3">
          <w:t xml:space="preserve"> </w:t>
        </w:r>
      </w:ins>
      <w:r>
        <w:t>You can then browse for the location of the module on your local computer.</w:t>
      </w:r>
      <w:del w:id="712" w:author="Dayan Hyames" w:date="2010-03-22T11:18:00Z">
        <w:r w:rsidDel="00AC6DB3">
          <w:delText xml:space="preserve">  </w:delText>
        </w:r>
      </w:del>
      <w:ins w:id="713" w:author="Dayan Hyames" w:date="2010-03-22T11:18:00Z">
        <w:r w:rsidR="00AC6DB3">
          <w:t xml:space="preserve"> </w:t>
        </w:r>
      </w:ins>
      <w:r>
        <w:t>You will need to click</w:t>
      </w:r>
      <w:ins w:id="714" w:author="Dayan Hyames" w:date="2010-03-22T12:24:00Z">
        <w:r w:rsidR="008740DA">
          <w:t xml:space="preserve"> on</w:t>
        </w:r>
      </w:ins>
      <w:r>
        <w:t xml:space="preserve"> </w:t>
      </w:r>
      <w:r>
        <w:rPr>
          <w:rStyle w:val="ScreenTextPACKT"/>
        </w:rPr>
        <w:t>Install</w:t>
      </w:r>
      <w:r>
        <w:t xml:space="preserve"> to start the installation process.</w:t>
      </w:r>
      <w:del w:id="715" w:author="Dayan Hyames" w:date="2010-03-22T11:08:00Z">
        <w:r w:rsidDel="00B762A1">
          <w:delText xml:space="preserve"> </w:delText>
        </w:r>
      </w:del>
    </w:p>
    <w:p w:rsidR="00B762A1" w:rsidRDefault="00B762A1">
      <w:pPr>
        <w:pStyle w:val="NormalPACKT"/>
        <w:rPr>
          <w:ins w:id="716" w:author="Dayan Hyames" w:date="2010-03-22T11:08:00Z"/>
        </w:rPr>
      </w:pPr>
    </w:p>
    <w:p w:rsidR="00FC556B" w:rsidDel="00F45F5A" w:rsidRDefault="00FC556B">
      <w:pPr>
        <w:pStyle w:val="NormalPACKT"/>
        <w:rPr>
          <w:del w:id="717" w:author="Dayan Hyames" w:date="2010-03-22T11:05:00Z"/>
        </w:rPr>
      </w:pPr>
      <w:r>
        <w:t>This functionality can also be used to install modules.</w:t>
      </w:r>
      <w:del w:id="718" w:author="Dayan Hyames" w:date="2010-03-22T11:18:00Z">
        <w:r w:rsidDel="00AC6DB3">
          <w:delText xml:space="preserve">  </w:delText>
        </w:r>
      </w:del>
      <w:ins w:id="719" w:author="Dayan Hyames" w:date="2010-03-22T11:18:00Z">
        <w:r w:rsidR="00AC6DB3">
          <w:t xml:space="preserve"> </w:t>
        </w:r>
      </w:ins>
      <w:r>
        <w:t>The process is exactly the same as installing a theme and the status page is very similar.</w:t>
      </w:r>
      <w:del w:id="720" w:author="Dayan Hyames" w:date="2010-03-22T11:05:00Z">
        <w:r w:rsidDel="00F45F5A">
          <w:delText xml:space="preserve">  </w:delText>
        </w:r>
      </w:del>
    </w:p>
    <w:p w:rsidR="00F45F5A" w:rsidRDefault="00F45F5A">
      <w:pPr>
        <w:pStyle w:val="NormalPACKT"/>
        <w:rPr>
          <w:ins w:id="721" w:author="Dayan Hyames" w:date="2010-03-22T11:05:00Z"/>
        </w:rPr>
      </w:pPr>
    </w:p>
    <w:p w:rsidR="00FC556B" w:rsidRDefault="00FC556B">
      <w:pPr>
        <w:pStyle w:val="Heading4"/>
      </w:pPr>
      <w:r>
        <w:t xml:space="preserve">Updating Themes (and </w:t>
      </w:r>
      <w:ins w:id="722" w:author="Dayan Hyames" w:date="2010-03-22T11:56:00Z">
        <w:r w:rsidR="00E30445">
          <w:t>M</w:t>
        </w:r>
      </w:ins>
      <w:del w:id="723" w:author="Dayan Hyames" w:date="2010-03-22T11:56:00Z">
        <w:r w:rsidDel="00E30445">
          <w:delText>m</w:delText>
        </w:r>
      </w:del>
      <w:r>
        <w:t>odules)</w:t>
      </w:r>
    </w:p>
    <w:p w:rsidR="00FC556B" w:rsidDel="00F45F5A" w:rsidRDefault="00FC556B">
      <w:pPr>
        <w:pStyle w:val="NormalPACKT"/>
        <w:rPr>
          <w:del w:id="724" w:author="Dayan Hyames" w:date="2010-03-22T11:05:00Z"/>
        </w:rPr>
      </w:pPr>
      <w:r>
        <w:t xml:space="preserve">When you click </w:t>
      </w:r>
      <w:ins w:id="725" w:author="Dayan Hyames" w:date="2010-03-22T12:24:00Z">
        <w:r w:rsidR="008740DA">
          <w:t xml:space="preserve">on </w:t>
        </w:r>
      </w:ins>
      <w:r>
        <w:t xml:space="preserve">the </w:t>
      </w:r>
      <w:commentRangeStart w:id="726"/>
      <w:r>
        <w:rPr>
          <w:rStyle w:val="ScreenTextPACKT"/>
        </w:rPr>
        <w:t>Update existing modules</w:t>
      </w:r>
      <w:del w:id="727" w:author="Dayan Hyames" w:date="2010-03-19T15:24:00Z">
        <w:r w:rsidDel="00F36823">
          <w:rPr>
            <w:rStyle w:val="ScreenTextPACKT"/>
          </w:rPr>
          <w:delText xml:space="preserve"> link</w:delText>
        </w:r>
      </w:del>
      <w:ins w:id="728" w:author="Dayan Hyames" w:date="2010-03-19T15:24:00Z">
        <w:r w:rsidR="00F36823">
          <w:rPr>
            <w:rStyle w:val="ScreenTextPACKT"/>
          </w:rPr>
          <w:t xml:space="preserve"> link</w:t>
        </w:r>
      </w:ins>
      <w:commentRangeEnd w:id="726"/>
      <w:ins w:id="729" w:author="Dayan Hyames" w:date="2010-03-19T15:27:00Z">
        <w:r w:rsidR="00B51CF1">
          <w:rPr>
            <w:rStyle w:val="CommentReference"/>
          </w:rPr>
          <w:commentReference w:id="726"/>
        </w:r>
      </w:ins>
      <w:r>
        <w:t>, Drupal will display a list of any modules that have updates available</w:t>
      </w:r>
      <w:r>
        <w:commentReference w:id="730"/>
      </w:r>
      <w:ins w:id="731" w:author="Dayan Hyames" w:date="2010-03-19T15:25:00Z">
        <w:r w:rsidR="00F36823">
          <w:t>:</w:t>
        </w:r>
      </w:ins>
      <w:del w:id="732" w:author="Dayan Hyames" w:date="2010-03-19T15:24:00Z">
        <w:r w:rsidDel="00F36823">
          <w:delText>.</w:delText>
        </w:r>
      </w:del>
      <w:del w:id="733" w:author="Dayan Hyames" w:date="2010-03-22T11:05:00Z">
        <w:r w:rsidDel="00F45F5A">
          <w:delText xml:space="preserve">  </w:delText>
        </w:r>
      </w:del>
    </w:p>
    <w:p w:rsidR="00F45F5A" w:rsidRDefault="00F45F5A">
      <w:pPr>
        <w:pStyle w:val="NormalPACKT"/>
        <w:rPr>
          <w:ins w:id="734" w:author="Dayan Hyames" w:date="2010-03-22T11:05:00Z"/>
        </w:rPr>
      </w:pPr>
    </w:p>
    <w:p w:rsidR="00CF313F" w:rsidRDefault="00CF313F">
      <w:pPr>
        <w:pStyle w:val="FigurePACKT"/>
        <w:rPr>
          <w:ins w:id="735" w:author="Dayan Hyames" w:date="2010-03-22T14:20:00Z"/>
        </w:rPr>
        <w:pPrChange w:id="736" w:author="Dayan Hyames" w:date="2010-03-22T14:20:00Z">
          <w:pPr>
            <w:pStyle w:val="LayoutInformationPACKT"/>
          </w:pPr>
        </w:pPrChange>
      </w:pPr>
      <w:r>
        <w:rPr>
          <w:noProof/>
          <w:lang w:val="en-US"/>
          <w:rPrChange w:id="737" w:author="Unknown">
            <w:rPr>
              <w:noProof/>
              <w:sz w:val="22"/>
              <w:szCs w:val="24"/>
            </w:rPr>
          </w:rPrChange>
        </w:rPr>
        <w:lastRenderedPageBreak/>
        <w:drawing>
          <wp:inline distT="0" distB="0" distL="0" distR="0">
            <wp:extent cx="5027295" cy="1442085"/>
            <wp:effectExtent l="19050" t="0" r="1905"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027295" cy="1442085"/>
                    </a:xfrm>
                    <a:prstGeom prst="rect">
                      <a:avLst/>
                    </a:prstGeom>
                    <a:solidFill>
                      <a:srgbClr val="FFFFFF"/>
                    </a:solidFill>
                    <a:ln w="9525">
                      <a:noFill/>
                      <a:miter lim="800000"/>
                      <a:headEnd/>
                      <a:tailEnd/>
                    </a:ln>
                  </pic:spPr>
                </pic:pic>
              </a:graphicData>
            </a:graphic>
          </wp:inline>
        </w:drawing>
      </w:r>
    </w:p>
    <w:p w:rsidR="00FC556B" w:rsidRDefault="00FC556B" w:rsidP="00F043DD">
      <w:pPr>
        <w:pStyle w:val="LayoutInformationPACKT"/>
      </w:pPr>
      <w:r>
        <w:t xml:space="preserve">Insert </w:t>
      </w:r>
      <w:ins w:id="738" w:author="Dayan Hyames" w:date="2010-03-17T17:43:00Z">
        <w:r w:rsidR="005D639A">
          <w:t xml:space="preserve">image </w:t>
        </w:r>
      </w:ins>
      <w:r>
        <w:t>1223_0</w:t>
      </w:r>
      <w:ins w:id="739" w:author="Dayan Hyames" w:date="2010-03-17T17:36:00Z">
        <w:r w:rsidR="00514F45">
          <w:t>4</w:t>
        </w:r>
      </w:ins>
      <w:del w:id="740" w:author="Dayan Hyames" w:date="2010-03-17T17:36:00Z">
        <w:r w:rsidDel="00514F45">
          <w:delText>3</w:delText>
        </w:r>
      </w:del>
      <w:r>
        <w:t>_12</w:t>
      </w:r>
      <w:del w:id="741" w:author="Dayan Hyames" w:date="2010-03-17T17:43:00Z">
        <w:r w:rsidDel="005D639A">
          <w:delText>_Available_Updates</w:delText>
        </w:r>
      </w:del>
      <w:r>
        <w:t>.png</w:t>
      </w:r>
      <w:r>
        <w:commentReference w:id="742"/>
      </w:r>
    </w:p>
    <w:p w:rsidR="00FC556B" w:rsidDel="00F45F5A" w:rsidRDefault="00FC556B">
      <w:pPr>
        <w:pStyle w:val="NormalPACKT"/>
        <w:rPr>
          <w:del w:id="743" w:author="Dayan Hyames" w:date="2010-03-22T11:05:00Z"/>
        </w:rPr>
      </w:pPr>
      <w:r>
        <w:t>If any modules or themes have updates, you can install them from this page.</w:t>
      </w:r>
      <w:del w:id="744" w:author="Dayan Hyames" w:date="2010-03-22T11:18:00Z">
        <w:r w:rsidDel="00AC6DB3">
          <w:delText xml:space="preserve">  </w:delText>
        </w:r>
      </w:del>
      <w:ins w:id="745" w:author="Dayan Hyames" w:date="2010-03-22T11:18:00Z">
        <w:r w:rsidR="00AC6DB3">
          <w:t xml:space="preserve"> </w:t>
        </w:r>
      </w:ins>
      <w:r>
        <w:t>You can also check for updates</w:t>
      </w:r>
      <w:ins w:id="746" w:author="Mark Noble" w:date="2010-02-04T14:09:00Z">
        <w:r>
          <w:t xml:space="preserve"> manually</w:t>
        </w:r>
      </w:ins>
      <w:r>
        <w:t xml:space="preserve"> if the system has not </w:t>
      </w:r>
      <w:ins w:id="747" w:author="Mark Noble" w:date="2010-02-04T14:10:00Z">
        <w:r>
          <w:t xml:space="preserve">automatically </w:t>
        </w:r>
      </w:ins>
      <w:r>
        <w:t>checked for updates recently.</w:t>
      </w:r>
      <w:del w:id="748" w:author="Dayan Hyames" w:date="2010-03-22T11:05:00Z">
        <w:r w:rsidDel="00F45F5A">
          <w:delText xml:space="preserve">  </w:delText>
        </w:r>
      </w:del>
    </w:p>
    <w:p w:rsidR="00F45F5A" w:rsidRDefault="00F45F5A">
      <w:pPr>
        <w:pStyle w:val="NormalPACKT"/>
        <w:rPr>
          <w:ins w:id="749" w:author="Dayan Hyames" w:date="2010-03-22T11:05:00Z"/>
        </w:rPr>
      </w:pPr>
    </w:p>
    <w:p w:rsidR="00FC556B" w:rsidRDefault="00FC556B">
      <w:pPr>
        <w:pStyle w:val="Heading2"/>
      </w:pPr>
      <w:r>
        <w:t>People section</w:t>
      </w:r>
    </w:p>
    <w:p w:rsidR="00FC556B" w:rsidRDefault="00FC556B">
      <w:pPr>
        <w:pStyle w:val="NormalPACKT"/>
        <w:rPr>
          <w:ins w:id="750" w:author="Mark Noble" w:date="2010-02-04T14:21:00Z"/>
        </w:rPr>
      </w:pPr>
      <w:r>
        <w:t xml:space="preserve">The </w:t>
      </w:r>
      <w:ins w:id="751" w:author="Dayan Hyames" w:date="2010-03-23T10:31:00Z">
        <w:r w:rsidR="00027BD3" w:rsidRPr="00027BD3">
          <w:rPr>
            <w:rStyle w:val="ScreenTextPACKT"/>
            <w:rPrChange w:id="752" w:author="Dayan Hyames" w:date="2010-03-23T10:31:00Z">
              <w:rPr>
                <w:rFonts w:ascii="Arial" w:hAnsi="Arial"/>
                <w:b/>
                <w:shadow/>
                <w:color w:val="FF0000"/>
                <w:lang w:eastAsia="ar-SA"/>
              </w:rPr>
            </w:rPrChange>
          </w:rPr>
          <w:t>P</w:t>
        </w:r>
      </w:ins>
      <w:del w:id="753" w:author="Dayan Hyames" w:date="2010-03-23T10:31:00Z">
        <w:r w:rsidR="00027BD3" w:rsidRPr="00027BD3">
          <w:rPr>
            <w:rStyle w:val="ScreenTextPACKT"/>
            <w:rPrChange w:id="754" w:author="Dayan Hyames" w:date="2010-03-23T10:31:00Z">
              <w:rPr>
                <w:rFonts w:ascii="Arial" w:hAnsi="Arial"/>
                <w:b/>
                <w:shadow/>
                <w:color w:val="FF0000"/>
                <w:lang w:eastAsia="ar-SA"/>
              </w:rPr>
            </w:rPrChange>
          </w:rPr>
          <w:delText>p</w:delText>
        </w:r>
      </w:del>
      <w:r w:rsidR="00027BD3" w:rsidRPr="00027BD3">
        <w:rPr>
          <w:rStyle w:val="ScreenTextPACKT"/>
          <w:rPrChange w:id="755" w:author="Dayan Hyames" w:date="2010-03-23T10:31:00Z">
            <w:rPr>
              <w:rFonts w:ascii="Arial" w:hAnsi="Arial"/>
              <w:b/>
              <w:shadow/>
              <w:color w:val="FF0000"/>
              <w:lang w:eastAsia="ar-SA"/>
            </w:rPr>
          </w:rPrChange>
        </w:rPr>
        <w:t>eople</w:t>
      </w:r>
      <w:r>
        <w:t xml:space="preserve"> section allows you view and manage the users within your site</w:t>
      </w:r>
      <w:del w:id="756" w:author="Mark Noble" w:date="2010-02-04T14:20:00Z">
        <w:r>
          <w:delText xml:space="preserve">.  </w:delText>
        </w:r>
      </w:del>
      <w:ins w:id="757" w:author="Mark Noble" w:date="2010-02-04T14:20:00Z">
        <w:r>
          <w:t xml:space="preserve"> and appears as follows</w:t>
        </w:r>
      </w:ins>
      <w:ins w:id="758" w:author="Dayan Hyames" w:date="2010-03-19T15:45:00Z">
        <w:r w:rsidR="003A7BB4">
          <w:t>:</w:t>
        </w:r>
      </w:ins>
      <w:ins w:id="759" w:author="Mark Noble" w:date="2010-02-04T14:20:00Z">
        <w:del w:id="760" w:author="Dayan Hyames" w:date="2010-03-19T15:45:00Z">
          <w:r w:rsidDel="003A7BB4">
            <w:delText>.</w:delText>
          </w:r>
        </w:del>
      </w:ins>
    </w:p>
    <w:p w:rsidR="00CF313F" w:rsidRDefault="00296890">
      <w:pPr>
        <w:pStyle w:val="FigurePACKT"/>
        <w:pPrChange w:id="761" w:author="Dayan Hyames" w:date="2010-03-22T14:20:00Z">
          <w:pPr>
            <w:pStyle w:val="NormalPACKT"/>
          </w:pPr>
        </w:pPrChange>
      </w:pPr>
      <w:r>
        <w:rPr>
          <w:noProof/>
          <w:lang w:val="en-US"/>
        </w:rPr>
        <w:drawing>
          <wp:inline distT="0" distB="0" distL="0" distR="0">
            <wp:extent cx="5029200" cy="31527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029200" cy="315277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lastRenderedPageBreak/>
        <w:t xml:space="preserve">Insert </w:t>
      </w:r>
      <w:ins w:id="762" w:author="Dayan Hyames" w:date="2010-03-17T17:43:00Z">
        <w:r w:rsidR="005D639A">
          <w:t xml:space="preserve">image </w:t>
        </w:r>
      </w:ins>
      <w:r>
        <w:t>1223_0</w:t>
      </w:r>
      <w:ins w:id="763" w:author="Dayan Hyames" w:date="2010-03-17T17:36:00Z">
        <w:r w:rsidR="00514F45">
          <w:t>4</w:t>
        </w:r>
      </w:ins>
      <w:del w:id="764" w:author="Dayan Hyames" w:date="2010-03-17T17:36:00Z">
        <w:r w:rsidDel="00514F45">
          <w:delText>3</w:delText>
        </w:r>
      </w:del>
      <w:r>
        <w:t>_13</w:t>
      </w:r>
      <w:del w:id="765" w:author="Dayan Hyames" w:date="2010-03-17T17:43:00Z">
        <w:r w:rsidDel="005D639A">
          <w:delText>_User_List</w:delText>
        </w:r>
      </w:del>
      <w:r>
        <w:t>.png</w:t>
      </w:r>
    </w:p>
    <w:p w:rsidR="00FC556B" w:rsidRDefault="00FC556B">
      <w:pPr>
        <w:pStyle w:val="NormalPACKT"/>
        <w:rPr>
          <w:ins w:id="766" w:author="Mark Noble" w:date="2010-02-04T14:31:00Z"/>
        </w:rPr>
      </w:pPr>
      <w:r>
        <w:t xml:space="preserve">The functionality on this page is identical to the Drupal 6 functionality which could be reached from </w:t>
      </w:r>
      <w:r>
        <w:rPr>
          <w:rStyle w:val="ScreenTextPACKT"/>
        </w:rPr>
        <w:t xml:space="preserve">Administer </w:t>
      </w:r>
      <w:ins w:id="767" w:author="Dayan Hyames" w:date="2010-03-19T16:24:00Z">
        <w:r w:rsidR="00645000">
          <w:rPr>
            <w:rStyle w:val="ScreenTextPACKT"/>
          </w:rPr>
          <w:t>|</w:t>
        </w:r>
      </w:ins>
      <w:del w:id="768" w:author="Dayan Hyames" w:date="2010-03-19T16:24:00Z">
        <w:r w:rsidDel="00645000">
          <w:rPr>
            <w:rStyle w:val="ScreenTextPACKT"/>
          </w:rPr>
          <w:delText>&gt;</w:delText>
        </w:r>
      </w:del>
      <w:r>
        <w:rPr>
          <w:rStyle w:val="ScreenTextPACKT"/>
        </w:rPr>
        <w:t xml:space="preserve"> User Management </w:t>
      </w:r>
      <w:ins w:id="769" w:author="Dayan Hyames" w:date="2010-03-19T16:24:00Z">
        <w:r w:rsidR="00645000">
          <w:rPr>
            <w:rStyle w:val="ScreenTextPACKT"/>
          </w:rPr>
          <w:t>|</w:t>
        </w:r>
      </w:ins>
      <w:del w:id="770" w:author="Dayan Hyames" w:date="2010-03-19T16:24:00Z">
        <w:r w:rsidDel="00645000">
          <w:rPr>
            <w:rStyle w:val="ScreenTextPACKT"/>
          </w:rPr>
          <w:delText>&gt;</w:delText>
        </w:r>
      </w:del>
      <w:r>
        <w:rPr>
          <w:rStyle w:val="ScreenTextPACKT"/>
        </w:rPr>
        <w:t xml:space="preserve"> Users</w:t>
      </w:r>
      <w:r>
        <w:t xml:space="preserve">. </w:t>
      </w:r>
      <w:ins w:id="771" w:author="Mark Noble" w:date="2010-02-04T14:21:00Z">
        <w:del w:id="772" w:author="Dayan Hyames" w:date="2010-03-22T11:18:00Z">
          <w:r w:rsidDel="0034548E">
            <w:delText xml:space="preserve">  </w:delText>
          </w:r>
        </w:del>
      </w:ins>
      <w:ins w:id="773" w:author="Mark Noble" w:date="2010-02-04T14:22:00Z">
        <w:r>
          <w:t>From this page, you can add new users administratively</w:t>
        </w:r>
      </w:ins>
      <w:ins w:id="774" w:author="Dayan Hyames" w:date="2010-03-19T16:26:00Z">
        <w:r w:rsidR="00CC7590">
          <w:t>.</w:t>
        </w:r>
      </w:ins>
      <w:ins w:id="775" w:author="Mark Noble" w:date="2010-02-04T14:22:00Z">
        <w:del w:id="776" w:author="Dayan Hyames" w:date="2010-03-19T16:26:00Z">
          <w:r w:rsidDel="00CC7590">
            <w:delText>,</w:delText>
          </w:r>
        </w:del>
        <w:r>
          <w:t xml:space="preserve"> </w:t>
        </w:r>
        <w:del w:id="777" w:author="Dayan Hyames" w:date="2010-03-19T16:26:00Z">
          <w:r w:rsidDel="00CC7590">
            <w:delText>y</w:delText>
          </w:r>
        </w:del>
      </w:ins>
      <w:ins w:id="778" w:author="Dayan Hyames" w:date="2010-03-19T16:26:00Z">
        <w:r w:rsidR="00CC7590">
          <w:t>Y</w:t>
        </w:r>
      </w:ins>
      <w:ins w:id="779" w:author="Mark Noble" w:date="2010-02-04T14:22:00Z">
        <w:r>
          <w:t xml:space="preserve">ou can </w:t>
        </w:r>
      </w:ins>
      <w:ins w:id="780" w:author="Mark Noble" w:date="2010-02-04T14:30:00Z">
        <w:r>
          <w:t xml:space="preserve">also </w:t>
        </w:r>
      </w:ins>
      <w:ins w:id="781" w:author="Mark Noble" w:date="2010-02-04T14:28:00Z">
        <w:r>
          <w:t xml:space="preserve">block users, completely cancel their account, or add and remove roles assigned to them. </w:t>
        </w:r>
        <w:del w:id="782" w:author="Dayan Hyames" w:date="2010-03-22T11:19:00Z">
          <w:r w:rsidDel="0034548E">
            <w:delText xml:space="preserve"> </w:delText>
          </w:r>
        </w:del>
      </w:ins>
      <w:del w:id="783" w:author="Dayan Hyames" w:date="2010-03-22T11:19:00Z">
        <w:r w:rsidDel="0034548E">
          <w:commentReference w:id="784"/>
        </w:r>
      </w:del>
    </w:p>
    <w:p w:rsidR="00FC556B" w:rsidRDefault="00FC556B">
      <w:pPr>
        <w:pStyle w:val="Heading2"/>
        <w:rPr>
          <w:ins w:id="785" w:author="Mark Noble" w:date="2010-02-04T14:31:00Z"/>
        </w:rPr>
      </w:pPr>
      <w:ins w:id="786" w:author="Mark Noble" w:date="2010-02-04T14:31:00Z">
        <w:r>
          <w:t>Modules section</w:t>
        </w:r>
      </w:ins>
    </w:p>
    <w:p w:rsidR="00FC556B" w:rsidRDefault="00FC556B">
      <w:pPr>
        <w:pStyle w:val="NormalPACKT"/>
        <w:rPr>
          <w:ins w:id="787" w:author="Mark Noble" w:date="2010-02-04T14:31:00Z"/>
        </w:rPr>
      </w:pPr>
      <w:ins w:id="788" w:author="Mark Noble" w:date="2010-02-04T14:31:00Z">
        <w:r>
          <w:t xml:space="preserve">The </w:t>
        </w:r>
      </w:ins>
      <w:ins w:id="789" w:author="Dayan Hyames" w:date="2010-03-23T10:31:00Z">
        <w:r w:rsidR="00027BD3" w:rsidRPr="00027BD3">
          <w:rPr>
            <w:rStyle w:val="ScreenTextPACKT"/>
            <w:rPrChange w:id="790" w:author="Dayan Hyames" w:date="2010-03-23T10:31:00Z">
              <w:rPr>
                <w:lang w:eastAsia="ar-SA"/>
              </w:rPr>
            </w:rPrChange>
          </w:rPr>
          <w:t>M</w:t>
        </w:r>
      </w:ins>
      <w:ins w:id="791" w:author="Mark Noble" w:date="2010-02-04T14:31:00Z">
        <w:del w:id="792" w:author="Dayan Hyames" w:date="2010-03-23T10:31:00Z">
          <w:r w:rsidR="00027BD3" w:rsidRPr="00027BD3">
            <w:rPr>
              <w:rStyle w:val="ScreenTextPACKT"/>
              <w:rPrChange w:id="793" w:author="Dayan Hyames" w:date="2010-03-23T10:31:00Z">
                <w:rPr>
                  <w:lang w:eastAsia="ar-SA"/>
                </w:rPr>
              </w:rPrChange>
            </w:rPr>
            <w:delText>m</w:delText>
          </w:r>
        </w:del>
        <w:r w:rsidR="00027BD3" w:rsidRPr="00027BD3">
          <w:rPr>
            <w:rStyle w:val="ScreenTextPACKT"/>
            <w:rPrChange w:id="794" w:author="Dayan Hyames" w:date="2010-03-23T10:31:00Z">
              <w:rPr>
                <w:lang w:eastAsia="ar-SA"/>
              </w:rPr>
            </w:rPrChange>
          </w:rPr>
          <w:t>odules</w:t>
        </w:r>
        <w:r>
          <w:t xml:space="preserve"> section allows you to determine which modules are active on your site, and install new modules on your site. All modules that have been installed on your site appear in a categorized list as shown in the following image</w:t>
        </w:r>
      </w:ins>
      <w:ins w:id="795" w:author="Dayan Hyames" w:date="2010-03-19T16:34:00Z">
        <w:r w:rsidR="00DC058F">
          <w:t>:</w:t>
        </w:r>
      </w:ins>
      <w:ins w:id="796" w:author="Mark Noble" w:date="2010-02-04T14:31:00Z">
        <w:del w:id="797" w:author="Dayan Hyames" w:date="2010-03-19T16:34:00Z">
          <w:r w:rsidDel="00DC058F">
            <w:delText xml:space="preserve">. </w:delText>
          </w:r>
        </w:del>
      </w:ins>
    </w:p>
    <w:p w:rsidR="00CF313F" w:rsidRDefault="00CF313F">
      <w:pPr>
        <w:pStyle w:val="FigurePACKT"/>
        <w:rPr>
          <w:ins w:id="798" w:author="Mark Noble" w:date="2010-02-04T14:31:00Z"/>
        </w:rPr>
        <w:pPrChange w:id="799" w:author="Dayan Hyames" w:date="2010-03-22T14:21:00Z">
          <w:pPr>
            <w:pStyle w:val="NormalPACKT"/>
          </w:pPr>
        </w:pPrChange>
      </w:pPr>
      <w:ins w:id="800" w:author="Mark Noble" w:date="2010-02-04T14:31:00Z">
        <w:r>
          <w:rPr>
            <w:rFonts w:eastAsia="Arial"/>
            <w:noProof/>
            <w:lang w:val="en-US"/>
            <w:rPrChange w:id="801" w:author="Unknown">
              <w:rPr>
                <w:rFonts w:ascii="Arial" w:hAnsi="Arial"/>
                <w:b/>
                <w:shadow/>
                <w:noProof/>
                <w:color w:val="FF0000"/>
                <w:sz w:val="24"/>
                <w:szCs w:val="28"/>
              </w:rPr>
            </w:rPrChange>
          </w:rPr>
          <w:drawing>
            <wp:inline distT="0" distB="0" distL="0" distR="0">
              <wp:extent cx="5029200" cy="31527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5029200" cy="3152775"/>
                      </a:xfrm>
                      <a:prstGeom prst="rect">
                        <a:avLst/>
                      </a:prstGeom>
                      <a:solidFill>
                        <a:srgbClr val="FFFFFF"/>
                      </a:solidFill>
                      <a:ln w="9525">
                        <a:noFill/>
                        <a:miter lim="800000"/>
                        <a:headEnd/>
                        <a:tailEnd/>
                      </a:ln>
                    </pic:spPr>
                  </pic:pic>
                </a:graphicData>
              </a:graphic>
            </wp:inline>
          </w:drawing>
        </w:r>
      </w:ins>
    </w:p>
    <w:p w:rsidR="00FC556B" w:rsidRDefault="00FC556B">
      <w:pPr>
        <w:pStyle w:val="LayoutInformationPACKT"/>
        <w:rPr>
          <w:ins w:id="802" w:author="Mark Noble" w:date="2010-02-04T14:31:00Z"/>
        </w:rPr>
      </w:pPr>
      <w:ins w:id="803" w:author="Mark Noble" w:date="2010-02-04T14:31:00Z">
        <w:r>
          <w:t xml:space="preserve">Insert </w:t>
        </w:r>
      </w:ins>
      <w:ins w:id="804" w:author="Dayan Hyames" w:date="2010-03-17T17:43:00Z">
        <w:r w:rsidR="005D639A">
          <w:t xml:space="preserve">image </w:t>
        </w:r>
      </w:ins>
      <w:ins w:id="805" w:author="Mark Noble" w:date="2010-02-04T14:31:00Z">
        <w:r>
          <w:t>1223_0</w:t>
        </w:r>
      </w:ins>
      <w:ins w:id="806" w:author="Dayan Hyames" w:date="2010-03-17T17:36:00Z">
        <w:r w:rsidR="00514F45">
          <w:t>4</w:t>
        </w:r>
      </w:ins>
      <w:ins w:id="807" w:author="Mark Noble" w:date="2010-02-04T14:31:00Z">
        <w:del w:id="808" w:author="Dayan Hyames" w:date="2010-03-17T17:36:00Z">
          <w:r w:rsidDel="00514F45">
            <w:delText>3</w:delText>
          </w:r>
        </w:del>
        <w:r>
          <w:t>_17</w:t>
        </w:r>
        <w:del w:id="809" w:author="Dayan Hyames" w:date="2010-03-17T17:43:00Z">
          <w:r w:rsidDel="005D639A">
            <w:delText>_Modules_List</w:delText>
          </w:r>
        </w:del>
        <w:r>
          <w:t>.png</w:t>
        </w:r>
      </w:ins>
    </w:p>
    <w:p w:rsidR="00FC556B" w:rsidDel="00F45F5A" w:rsidRDefault="00FC556B">
      <w:pPr>
        <w:pStyle w:val="NormalPACKT"/>
        <w:rPr>
          <w:ins w:id="810" w:author="Mark Noble" w:date="2010-02-04T14:31:00Z"/>
          <w:del w:id="811" w:author="Dayan Hyames" w:date="2010-03-22T11:05:00Z"/>
        </w:rPr>
      </w:pPr>
      <w:ins w:id="812" w:author="Mark Noble" w:date="2010-02-04T14:31:00Z">
        <w:r>
          <w:t>To enable the module, simply select the check box next to the module you want to enable and then click</w:t>
        </w:r>
      </w:ins>
      <w:ins w:id="813" w:author="Dayan Hyames" w:date="2010-03-22T12:24:00Z">
        <w:r w:rsidR="008740DA">
          <w:t xml:space="preserve"> on</w:t>
        </w:r>
      </w:ins>
      <w:ins w:id="814" w:author="Mark Noble" w:date="2010-02-04T14:31:00Z">
        <w:r>
          <w:t xml:space="preserve"> </w:t>
        </w:r>
        <w:r>
          <w:rPr>
            <w:rStyle w:val="ScreenTextPACKT"/>
          </w:rPr>
          <w:t>Save configuration</w:t>
        </w:r>
        <w:r>
          <w:t xml:space="preserve"> at the bottom of the page.</w:t>
        </w:r>
        <w:del w:id="815" w:author="Dayan Hyames" w:date="2010-03-22T11:19:00Z">
          <w:r w:rsidDel="0034548E">
            <w:delText xml:space="preserve">  </w:delText>
          </w:r>
        </w:del>
      </w:ins>
      <w:ins w:id="816" w:author="Dayan Hyames" w:date="2010-03-22T11:19:00Z">
        <w:r w:rsidR="0034548E">
          <w:t xml:space="preserve"> </w:t>
        </w:r>
      </w:ins>
      <w:ins w:id="817" w:author="Mark Noble" w:date="2010-02-04T14:31:00Z">
        <w:r>
          <w:t>To disable the module</w:t>
        </w:r>
      </w:ins>
      <w:ins w:id="818" w:author="Dayan Hyames" w:date="2010-03-19T16:35:00Z">
        <w:r w:rsidR="005749B9">
          <w:t>,</w:t>
        </w:r>
      </w:ins>
      <w:ins w:id="819" w:author="Mark Noble" w:date="2010-02-04T14:31:00Z">
        <w:r>
          <w:t xml:space="preserve"> simply deselect the check box and then click</w:t>
        </w:r>
      </w:ins>
      <w:ins w:id="820" w:author="Dayan Hyames" w:date="2010-03-22T12:24:00Z">
        <w:r w:rsidR="008740DA">
          <w:t xml:space="preserve"> on</w:t>
        </w:r>
      </w:ins>
      <w:ins w:id="821" w:author="Mark Noble" w:date="2010-02-04T14:31:00Z">
        <w:r>
          <w:t xml:space="preserve"> </w:t>
        </w:r>
        <w:r>
          <w:rPr>
            <w:rStyle w:val="ScreenTextPACKT"/>
          </w:rPr>
          <w:t>Save configuration</w:t>
        </w:r>
        <w:r>
          <w:t>.</w:t>
        </w:r>
        <w:del w:id="822" w:author="Dayan Hyames" w:date="2010-03-22T11:05:00Z">
          <w:r w:rsidDel="00F45F5A">
            <w:delText xml:space="preserve">  </w:delText>
          </w:r>
        </w:del>
      </w:ins>
    </w:p>
    <w:p w:rsidR="00F45F5A" w:rsidRDefault="00F45F5A">
      <w:pPr>
        <w:pStyle w:val="NormalPACKT"/>
        <w:rPr>
          <w:ins w:id="823" w:author="Dayan Hyames" w:date="2010-03-22T11:05:00Z"/>
        </w:rPr>
      </w:pPr>
    </w:p>
    <w:p w:rsidR="00CF313F" w:rsidRDefault="00FC556B">
      <w:pPr>
        <w:pStyle w:val="TipwithoutheadingPACKT"/>
        <w:rPr>
          <w:ins w:id="824" w:author="Mark Noble" w:date="2010-02-04T14:31:00Z"/>
          <w:del w:id="825" w:author="Dayan Hyames" w:date="2010-03-22T11:05:00Z"/>
        </w:rPr>
        <w:pPrChange w:id="826" w:author="Dayan Hyames" w:date="2010-03-22T19:21:00Z">
          <w:pPr>
            <w:pStyle w:val="TipPACKT"/>
          </w:pPr>
        </w:pPrChange>
      </w:pPr>
      <w:ins w:id="827" w:author="Mark Noble" w:date="2010-02-04T14:31:00Z">
        <w:r>
          <w:lastRenderedPageBreak/>
          <w:t>Some modules have an uninstall process that cleans up the database or associated files.</w:t>
        </w:r>
        <w:del w:id="828" w:author="Dayan Hyames" w:date="2010-03-22T11:19:00Z">
          <w:r w:rsidDel="0034548E">
            <w:delText xml:space="preserve">  </w:delText>
          </w:r>
        </w:del>
      </w:ins>
      <w:ins w:id="829" w:author="Dayan Hyames" w:date="2010-03-22T11:19:00Z">
        <w:r w:rsidR="0034548E">
          <w:t xml:space="preserve"> </w:t>
        </w:r>
      </w:ins>
      <w:ins w:id="830" w:author="Mark Noble" w:date="2010-02-04T14:31:00Z">
        <w:r>
          <w:t>You can access the uninstall process by clicking</w:t>
        </w:r>
      </w:ins>
      <w:ins w:id="831" w:author="Dayan Hyames" w:date="2010-03-22T12:24:00Z">
        <w:r w:rsidR="008740DA">
          <w:t xml:space="preserve"> on</w:t>
        </w:r>
      </w:ins>
      <w:ins w:id="832" w:author="Mark Noble" w:date="2010-02-04T14:31:00Z">
        <w:r>
          <w:t xml:space="preserve"> the </w:t>
        </w:r>
        <w:r>
          <w:rPr>
            <w:rStyle w:val="ScreenTextPACKT"/>
          </w:rPr>
          <w:t>Uninstall</w:t>
        </w:r>
        <w:r>
          <w:t xml:space="preserve"> tab.</w:t>
        </w:r>
        <w:del w:id="833" w:author="Dayan Hyames" w:date="2010-03-22T11:19:00Z">
          <w:r w:rsidDel="0034548E">
            <w:delText xml:space="preserve">  </w:delText>
          </w:r>
        </w:del>
      </w:ins>
      <w:ins w:id="834" w:author="Dayan Hyames" w:date="2010-03-22T11:19:00Z">
        <w:r w:rsidR="0034548E">
          <w:t xml:space="preserve"> </w:t>
        </w:r>
      </w:ins>
      <w:ins w:id="835" w:author="Mark Noble" w:date="2010-02-04T14:31:00Z">
        <w:r>
          <w:t>Only uninstall a module if you are certain you will not use it in the future.</w:t>
        </w:r>
        <w:del w:id="836" w:author="Dayan Hyames" w:date="2010-03-22T11:05:00Z">
          <w:r w:rsidDel="00F45F5A">
            <w:delText xml:space="preserve">  </w:delText>
          </w:r>
        </w:del>
      </w:ins>
    </w:p>
    <w:p w:rsidR="00CF313F" w:rsidRDefault="00CF313F">
      <w:pPr>
        <w:pStyle w:val="TipwithoutheadingPACKT"/>
        <w:rPr>
          <w:ins w:id="837" w:author="Dayan Hyames" w:date="2010-03-22T11:05:00Z"/>
        </w:rPr>
        <w:pPrChange w:id="838" w:author="Dayan Hyames" w:date="2010-03-22T19:21:00Z">
          <w:pPr>
            <w:pStyle w:val="TipPACKT"/>
          </w:pPr>
        </w:pPrChange>
      </w:pPr>
    </w:p>
    <w:p w:rsidR="00FC556B" w:rsidDel="00F45F5A" w:rsidRDefault="00FC556B">
      <w:pPr>
        <w:pStyle w:val="NormalPACKT"/>
        <w:rPr>
          <w:ins w:id="839" w:author="Mark Noble" w:date="2010-02-04T14:31:00Z"/>
          <w:del w:id="840" w:author="Dayan Hyames" w:date="2010-03-22T11:06:00Z"/>
        </w:rPr>
      </w:pPr>
      <w:ins w:id="841" w:author="Mark Noble" w:date="2010-02-04T14:31:00Z">
        <w:r>
          <w:t xml:space="preserve">Drupal 7 also includes the ability to install a module either directly from the </w:t>
        </w:r>
        <w:r w:rsidR="00027BD3" w:rsidRPr="00027BD3">
          <w:rPr>
            <w:rStyle w:val="CodeInTextPACKT"/>
            <w:rPrChange w:id="842" w:author="Dayan Hyames" w:date="2010-03-23T10:32:00Z">
              <w:rPr>
                <w:lang w:eastAsia="ar-SA"/>
              </w:rPr>
            </w:rPrChange>
          </w:rPr>
          <w:t>Drupal.org</w:t>
        </w:r>
        <w:r>
          <w:t xml:space="preserve"> website or from a downloaded installation package</w:t>
        </w:r>
        <w:r>
          <w:commentReference w:id="843"/>
        </w:r>
        <w:r>
          <w:t>.</w:t>
        </w:r>
        <w:del w:id="844" w:author="Dayan Hyames" w:date="2010-03-22T11:19:00Z">
          <w:r w:rsidDel="0034548E">
            <w:delText xml:space="preserve">  </w:delText>
          </w:r>
        </w:del>
      </w:ins>
      <w:ins w:id="845" w:author="Dayan Hyames" w:date="2010-03-22T11:19:00Z">
        <w:r w:rsidR="0034548E">
          <w:t xml:space="preserve"> </w:t>
        </w:r>
      </w:ins>
      <w:ins w:id="846" w:author="Mark Noble" w:date="2010-02-04T14:31:00Z">
        <w:r>
          <w:t>The process for doing so is exactly the same as the process for installing themes which we covered earlier in the chapter.</w:t>
        </w:r>
        <w:del w:id="847" w:author="Dayan Hyames" w:date="2010-03-22T11:06:00Z">
          <w:r w:rsidDel="00F45F5A">
            <w:delText xml:space="preserve">  </w:delText>
          </w:r>
        </w:del>
      </w:ins>
    </w:p>
    <w:p w:rsidR="00F45F5A" w:rsidRDefault="00F45F5A">
      <w:pPr>
        <w:pStyle w:val="NormalPACKT"/>
        <w:rPr>
          <w:ins w:id="848" w:author="Dayan Hyames" w:date="2010-03-22T11:06:00Z"/>
        </w:rPr>
      </w:pPr>
    </w:p>
    <w:p w:rsidR="00FC556B" w:rsidRDefault="00FC556B">
      <w:pPr>
        <w:pStyle w:val="NormalPACKT"/>
        <w:rPr>
          <w:ins w:id="849" w:author="Mark Noble" w:date="2010-02-04T14:31:00Z"/>
        </w:rPr>
      </w:pPr>
      <w:ins w:id="850" w:author="Mark Noble" w:date="2010-02-04T14:31:00Z">
        <w:r>
          <w:t>You can also access configuration settings for a module directly from the list of modules, change permissions for an individual module, and get additional help for a module.</w:t>
        </w:r>
        <w:del w:id="851" w:author="Dayan Hyames" w:date="2010-03-22T11:19:00Z">
          <w:r w:rsidDel="0034548E">
            <w:delText xml:space="preserve">  </w:delText>
          </w:r>
        </w:del>
      </w:ins>
      <w:ins w:id="852" w:author="Dayan Hyames" w:date="2010-03-22T11:19:00Z">
        <w:r w:rsidR="0034548E">
          <w:t xml:space="preserve"> </w:t>
        </w:r>
      </w:ins>
      <w:ins w:id="853" w:author="Mark Noble" w:date="2010-02-04T14:31:00Z">
        <w:r>
          <w:t>All of these options may or may not be shown depending on the module in question.</w:t>
        </w:r>
      </w:ins>
    </w:p>
    <w:p w:rsidR="00FC556B" w:rsidRDefault="00FC556B">
      <w:pPr>
        <w:pStyle w:val="Heading2"/>
      </w:pPr>
      <w:r>
        <w:t>Configuration</w:t>
      </w:r>
      <w:del w:id="854" w:author="Mark Noble" w:date="2010-02-04T14:32:00Z">
        <w:r>
          <w:delText xml:space="preserve"> and Modules</w:delText>
        </w:r>
      </w:del>
      <w:r>
        <w:t xml:space="preserve"> section</w:t>
      </w:r>
    </w:p>
    <w:p w:rsidR="00FC556B" w:rsidDel="00B762A1" w:rsidRDefault="00FC556B">
      <w:pPr>
        <w:pStyle w:val="NormalPACKT"/>
        <w:rPr>
          <w:del w:id="855" w:author="Dayan Hyames" w:date="2010-03-22T11:08:00Z"/>
        </w:rPr>
      </w:pPr>
      <w:r>
        <w:commentReference w:id="856"/>
      </w:r>
      <w:r>
        <w:t xml:space="preserve">The </w:t>
      </w:r>
      <w:r w:rsidR="00027BD3" w:rsidRPr="00027BD3">
        <w:rPr>
          <w:rStyle w:val="ScreenTextPACKT"/>
          <w:rPrChange w:id="857" w:author="Dayan Hyames" w:date="2010-03-23T10:32:00Z">
            <w:rPr>
              <w:lang w:eastAsia="ar-SA"/>
            </w:rPr>
          </w:rPrChange>
        </w:rPr>
        <w:t>Configuratio</w:t>
      </w:r>
      <w:del w:id="858" w:author="Mark Noble" w:date="2010-02-04T14:31:00Z">
        <w:r w:rsidR="00027BD3" w:rsidRPr="00027BD3">
          <w:rPr>
            <w:rStyle w:val="ScreenTextPACKT"/>
            <w:rPrChange w:id="859" w:author="Dayan Hyames" w:date="2010-03-23T10:32:00Z">
              <w:rPr>
                <w:lang w:eastAsia="ar-SA"/>
              </w:rPr>
            </w:rPrChange>
          </w:rPr>
          <w:delText>n and modules</w:delText>
        </w:r>
      </w:del>
      <w:ins w:id="860" w:author="Mark Noble" w:date="2010-02-04T14:37:00Z">
        <w:r w:rsidR="00027BD3" w:rsidRPr="00027BD3">
          <w:rPr>
            <w:rStyle w:val="ScreenTextPACKT"/>
            <w:rPrChange w:id="861" w:author="Dayan Hyames" w:date="2010-03-23T10:32:00Z">
              <w:rPr>
                <w:lang w:eastAsia="ar-SA"/>
              </w:rPr>
            </w:rPrChange>
          </w:rPr>
          <w:t>n</w:t>
        </w:r>
      </w:ins>
      <w:del w:id="862" w:author="Mark Noble" w:date="2010-02-04T14:37:00Z">
        <w:r w:rsidR="00027BD3" w:rsidRPr="00027BD3">
          <w:rPr>
            <w:rStyle w:val="ScreenTextPACKT"/>
            <w:rPrChange w:id="863" w:author="Dayan Hyames" w:date="2010-03-23T10:32:00Z">
              <w:rPr>
                <w:lang w:eastAsia="ar-SA"/>
              </w:rPr>
            </w:rPrChange>
          </w:rPr>
          <w:commentReference w:id="864"/>
        </w:r>
      </w:del>
      <w:r>
        <w:t xml:space="preserve"> section contains the bulk of the settings you will need to properly set</w:t>
      </w:r>
      <w:ins w:id="865" w:author="Dayan Hyames" w:date="2010-03-19T16:41:00Z">
        <w:r w:rsidR="0019620F">
          <w:t xml:space="preserve"> </w:t>
        </w:r>
      </w:ins>
      <w:r>
        <w:t>up your website.</w:t>
      </w:r>
      <w:del w:id="866" w:author="Dayan Hyames" w:date="2010-03-22T11:19:00Z">
        <w:r w:rsidDel="0034548E">
          <w:delText xml:space="preserve">  </w:delText>
        </w:r>
      </w:del>
      <w:ins w:id="867" w:author="Dayan Hyames" w:date="2010-03-22T11:19:00Z">
        <w:r w:rsidR="0034548E">
          <w:t xml:space="preserve"> </w:t>
        </w:r>
      </w:ins>
      <w:del w:id="868" w:author="Mark Noble" w:date="2010-02-04T14:36:00Z">
        <w:r>
          <w:delText xml:space="preserve">This is also where you will install new modules.  </w:delText>
        </w:r>
      </w:del>
      <w:r>
        <w:t>The main interface appears as follows</w:t>
      </w:r>
      <w:ins w:id="869" w:author="Dayan Hyames" w:date="2010-03-19T16:41:00Z">
        <w:r w:rsidR="0019620F">
          <w:t>:</w:t>
        </w:r>
      </w:ins>
      <w:del w:id="870" w:author="Dayan Hyames" w:date="2010-03-19T16:41:00Z">
        <w:r w:rsidDel="0019620F">
          <w:delText>.</w:delText>
        </w:r>
      </w:del>
      <w:del w:id="871" w:author="Dayan Hyames" w:date="2010-03-22T11:08:00Z">
        <w:r w:rsidDel="00B762A1">
          <w:delText xml:space="preserve"> </w:delText>
        </w:r>
      </w:del>
    </w:p>
    <w:p w:rsidR="00B762A1" w:rsidRDefault="00B762A1">
      <w:pPr>
        <w:pStyle w:val="NormalPACKT"/>
        <w:rPr>
          <w:ins w:id="872" w:author="Dayan Hyames" w:date="2010-03-22T11:08:00Z"/>
        </w:rPr>
      </w:pPr>
    </w:p>
    <w:p w:rsidR="00CF313F" w:rsidRDefault="00296890">
      <w:pPr>
        <w:pStyle w:val="FigurePACKT"/>
        <w:pPrChange w:id="873" w:author="Dayan Hyames" w:date="2010-03-22T14:21:00Z">
          <w:pPr>
            <w:pStyle w:val="NormalPACKT"/>
          </w:pPr>
        </w:pPrChange>
      </w:pPr>
      <w:r>
        <w:rPr>
          <w:noProof/>
          <w:lang w:val="en-US"/>
        </w:rPr>
        <w:drawing>
          <wp:inline distT="0" distB="0" distL="0" distR="0">
            <wp:extent cx="5029200" cy="3400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029200" cy="340042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874" w:author="Dayan Hyames" w:date="2010-03-17T17:43:00Z">
        <w:r w:rsidR="005D639A">
          <w:t xml:space="preserve">image </w:t>
        </w:r>
      </w:ins>
      <w:r>
        <w:t>1223_0</w:t>
      </w:r>
      <w:ins w:id="875" w:author="Dayan Hyames" w:date="2010-03-17T17:36:00Z">
        <w:r w:rsidR="00514F45">
          <w:t>4</w:t>
        </w:r>
      </w:ins>
      <w:del w:id="876" w:author="Dayan Hyames" w:date="2010-03-17T17:36:00Z">
        <w:r w:rsidDel="00514F45">
          <w:delText>3</w:delText>
        </w:r>
      </w:del>
      <w:r>
        <w:t>_14</w:t>
      </w:r>
      <w:del w:id="877" w:author="Dayan Hyames" w:date="2010-03-17T17:44:00Z">
        <w:r w:rsidDel="005D639A">
          <w:delText>_Configuration_Screen</w:delText>
        </w:r>
      </w:del>
      <w:r>
        <w:t>.png</w:t>
      </w:r>
    </w:p>
    <w:p w:rsidR="00FC556B" w:rsidRDefault="00FC556B">
      <w:pPr>
        <w:pStyle w:val="NormalPACKT"/>
      </w:pPr>
      <w:ins w:id="878" w:author="Mark Noble" w:date="2010-02-04T15:06:00Z">
        <w:r>
          <w:lastRenderedPageBreak/>
          <w:t>Because many different modules add their settings to this configuration page, the actual options which appear will vary depending on the modules you have activated for your site.</w:t>
        </w:r>
        <w:del w:id="879" w:author="Dayan Hyames" w:date="2010-03-22T11:19:00Z">
          <w:r w:rsidDel="0034548E">
            <w:delText xml:space="preserve">  </w:delText>
          </w:r>
        </w:del>
      </w:ins>
      <w:ins w:id="880" w:author="Dayan Hyames" w:date="2010-03-22T11:19:00Z">
        <w:r w:rsidR="0034548E">
          <w:t xml:space="preserve"> </w:t>
        </w:r>
      </w:ins>
      <w:ins w:id="881" w:author="Mark Noble" w:date="2010-02-04T15:06:00Z">
        <w:r>
          <w:t>For purposes of review,</w:t>
        </w:r>
        <w:del w:id="882" w:author="Dayan Hyames" w:date="2010-03-22T11:19:00Z">
          <w:r w:rsidDel="0034548E">
            <w:delText xml:space="preserve">  </w:delText>
          </w:r>
        </w:del>
      </w:ins>
      <w:ins w:id="883" w:author="Dayan Hyames" w:date="2010-03-22T11:19:00Z">
        <w:r w:rsidR="0034548E">
          <w:t xml:space="preserve"> </w:t>
        </w:r>
      </w:ins>
      <w:ins w:id="884" w:author="Mark Noble" w:date="2010-02-04T15:07:00Z">
        <w:r>
          <w:t xml:space="preserve">I have </w:t>
        </w:r>
        <w:commentRangeStart w:id="885"/>
        <w:r>
          <w:t xml:space="preserve">enabled all of the Drupal modules </w:t>
        </w:r>
      </w:ins>
      <w:commentRangeEnd w:id="885"/>
      <w:r w:rsidR="008901B3">
        <w:rPr>
          <w:rStyle w:val="CommentReference"/>
        </w:rPr>
        <w:commentReference w:id="885"/>
      </w:r>
      <w:ins w:id="886" w:author="Mark Noble" w:date="2010-02-04T15:07:00Z">
        <w:r>
          <w:t xml:space="preserve">that are available in </w:t>
        </w:r>
      </w:ins>
      <w:ins w:id="887" w:author="Mark Noble" w:date="2010-02-04T15:08:00Z">
        <w:r>
          <w:t>Drupal core.</w:t>
        </w:r>
      </w:ins>
    </w:p>
    <w:p w:rsidR="00FC556B" w:rsidRDefault="00FC556B">
      <w:pPr>
        <w:pStyle w:val="Heading3"/>
      </w:pPr>
      <w:r>
        <w:t xml:space="preserve">Configuring </w:t>
      </w:r>
      <w:ins w:id="888" w:author="Dayan Hyames" w:date="2010-03-22T11:56:00Z">
        <w:r w:rsidR="00E30445">
          <w:t>s</w:t>
        </w:r>
      </w:ins>
      <w:del w:id="889" w:author="Dayan Hyames" w:date="2010-03-22T11:56:00Z">
        <w:r w:rsidDel="00E30445">
          <w:delText>S</w:delText>
        </w:r>
      </w:del>
      <w:r>
        <w:t>ettings</w:t>
      </w:r>
    </w:p>
    <w:p w:rsidR="00FC556B" w:rsidDel="00B762A1" w:rsidRDefault="00FC556B">
      <w:pPr>
        <w:pStyle w:val="NormalPACKT"/>
        <w:rPr>
          <w:del w:id="890" w:author="Dayan Hyames" w:date="2010-03-22T11:08:00Z"/>
        </w:rPr>
      </w:pPr>
      <w:r>
        <w:t>The majority of the settings are the same from Drupal 6 to Drupal 7.</w:t>
      </w:r>
      <w:del w:id="891" w:author="Dayan Hyames" w:date="2010-03-22T11:19:00Z">
        <w:r w:rsidDel="0034548E">
          <w:delText xml:space="preserve">  </w:delText>
        </w:r>
      </w:del>
      <w:ins w:id="892" w:author="Dayan Hyames" w:date="2010-03-22T11:19:00Z">
        <w:r w:rsidR="0034548E">
          <w:t xml:space="preserve"> </w:t>
        </w:r>
      </w:ins>
      <w:r>
        <w:t>Let</w:t>
      </w:r>
      <w:del w:id="893" w:author="Dayan Hyames" w:date="2010-03-22T12:37:00Z">
        <w:r w:rsidDel="00411479">
          <w:delText>'</w:delText>
        </w:r>
      </w:del>
      <w:ins w:id="894" w:author="Dayan Hyames" w:date="2010-03-22T12:37:00Z">
        <w:r w:rsidR="00411479">
          <w:t>'</w:t>
        </w:r>
      </w:ins>
      <w:r>
        <w:t>s look at each set of settings in Drupal 7.</w:t>
      </w:r>
      <w:del w:id="895" w:author="Dayan Hyames" w:date="2010-03-22T11:19:00Z">
        <w:r w:rsidDel="0034548E">
          <w:delText xml:space="preserve">  </w:delText>
        </w:r>
      </w:del>
      <w:ins w:id="896" w:author="Dayan Hyames" w:date="2010-03-22T11:19:00Z">
        <w:r w:rsidR="0034548E">
          <w:t xml:space="preserve"> </w:t>
        </w:r>
      </w:ins>
      <w:r>
        <w:t>For each group of settings, we will identify the new Drupal 7 path and the old Drupal 6 path and menu descriptions.</w:t>
      </w:r>
      <w:del w:id="897" w:author="Dayan Hyames" w:date="2010-03-22T11:19:00Z">
        <w:r w:rsidDel="0034548E">
          <w:delText xml:space="preserve">  </w:delText>
        </w:r>
      </w:del>
      <w:ins w:id="898" w:author="Dayan Hyames" w:date="2010-03-22T11:19:00Z">
        <w:r w:rsidR="0034548E">
          <w:t xml:space="preserve"> </w:t>
        </w:r>
      </w:ins>
      <w:r>
        <w:t>We will also provide a brief description of the settings contained within that section and list any settings that have been added or removed.</w:t>
      </w:r>
      <w:del w:id="899" w:author="Dayan Hyames" w:date="2010-03-22T11:08:00Z">
        <w:r w:rsidDel="00B762A1">
          <w:delText xml:space="preserve"> </w:delText>
        </w:r>
      </w:del>
    </w:p>
    <w:p w:rsidR="00B762A1" w:rsidRDefault="00B762A1">
      <w:pPr>
        <w:pStyle w:val="NormalPACKT"/>
        <w:rPr>
          <w:ins w:id="900" w:author="Dayan Hyames" w:date="2010-03-22T11:08:00Z"/>
        </w:rPr>
      </w:pPr>
    </w:p>
    <w:p w:rsidR="00FC556B" w:rsidRDefault="00FC556B">
      <w:pPr>
        <w:pStyle w:val="Heading4"/>
        <w:rPr>
          <w:ins w:id="901" w:author="Mark Noble" w:date="2010-02-04T15:09:00Z"/>
        </w:rPr>
      </w:pPr>
      <w:ins w:id="902" w:author="Mark Noble" w:date="2010-02-04T15:09:00Z">
        <w:r>
          <w:t>Regional and Language</w:t>
        </w:r>
      </w:ins>
    </w:p>
    <w:p w:rsidR="00FC556B" w:rsidDel="00B762A1" w:rsidRDefault="00FC556B">
      <w:pPr>
        <w:pStyle w:val="NormalPACKT"/>
        <w:rPr>
          <w:del w:id="903" w:author="Dayan Hyames" w:date="2010-03-22T11:08:00Z"/>
        </w:rPr>
      </w:pPr>
      <w:ins w:id="904" w:author="Mark Noble" w:date="2010-02-04T15:09:00Z">
        <w:r>
          <w:t>This section contains setting</w:t>
        </w:r>
      </w:ins>
      <w:ins w:id="905" w:author="Dayan Hyames" w:date="2010-03-19T16:46:00Z">
        <w:r w:rsidR="005E1256">
          <w:t>s</w:t>
        </w:r>
      </w:ins>
      <w:ins w:id="906" w:author="Mark Noble" w:date="2010-02-04T15:09:00Z">
        <w:r>
          <w:t xml:space="preserve"> that you may need to change based on the geog</w:t>
        </w:r>
      </w:ins>
      <w:ins w:id="907" w:author="Mark Noble" w:date="2010-02-04T15:10:00Z">
        <w:r>
          <w:t xml:space="preserve">raphic location of your site or the language(s) </w:t>
        </w:r>
      </w:ins>
      <w:ins w:id="908" w:author="Dayan Hyames" w:date="2010-03-19T16:46:00Z">
        <w:r w:rsidR="005E1256">
          <w:t xml:space="preserve">in </w:t>
        </w:r>
      </w:ins>
      <w:ins w:id="909" w:author="Mark Noble" w:date="2010-02-04T15:10:00Z">
        <w:r>
          <w:t>which your site is written</w:t>
        </w:r>
        <w:del w:id="910" w:author="Dayan Hyames" w:date="2010-03-19T16:46:00Z">
          <w:r w:rsidDel="005E1256">
            <w:delText xml:space="preserve"> in</w:delText>
          </w:r>
        </w:del>
        <w:r>
          <w:t>.</w:t>
        </w:r>
        <w:del w:id="911" w:author="Dayan Hyames" w:date="2010-03-22T11:08:00Z">
          <w:r w:rsidDel="00B762A1">
            <w:delText xml:space="preserve"> </w:delText>
          </w:r>
        </w:del>
      </w:ins>
    </w:p>
    <w:p w:rsidR="00B762A1" w:rsidRDefault="00B762A1">
      <w:pPr>
        <w:pStyle w:val="NormalPACKT"/>
        <w:rPr>
          <w:ins w:id="912" w:author="Dayan Hyames" w:date="2010-03-22T11:08:00Z"/>
        </w:rPr>
      </w:pPr>
    </w:p>
    <w:p w:rsidR="00FC556B" w:rsidRDefault="00FC556B">
      <w:pPr>
        <w:pStyle w:val="Heading5"/>
      </w:pPr>
      <w:r>
        <w:t xml:space="preserve">Regional </w:t>
      </w:r>
      <w:ins w:id="913" w:author="Dayan Hyames" w:date="2010-03-22T11:56:00Z">
        <w:r w:rsidR="00E30445">
          <w:t>s</w:t>
        </w:r>
      </w:ins>
      <w:del w:id="914" w:author="Dayan Hyames" w:date="2010-03-22T11:56:00Z">
        <w:r w:rsidDel="00E30445">
          <w:delText>S</w:delText>
        </w:r>
      </w:del>
      <w:r>
        <w:t>ettings</w:t>
      </w:r>
    </w:p>
    <w:p w:rsidR="00FC556B" w:rsidRDefault="00FC556B">
      <w:pPr>
        <w:pStyle w:val="NormalPACKT"/>
        <w:rPr>
          <w:rStyle w:val="URLPACKT"/>
        </w:rPr>
      </w:pPr>
      <w:r>
        <w:commentReference w:id="915"/>
      </w:r>
      <w:r>
        <w:rPr>
          <w:rStyle w:val="BoldPACKT"/>
        </w:rPr>
        <w:t>Drupal 7 Path:</w:t>
      </w:r>
      <w:r>
        <w:t xml:space="preserve"> </w:t>
      </w:r>
      <w:del w:id="916" w:author="Dayan Hyames" w:date="2010-03-22T11:12:00Z">
        <w:r w:rsidR="00027BD3" w:rsidRPr="00027BD3">
          <w:rPr>
            <w:rStyle w:val="CodeInTextPACKT"/>
            <w:rPrChange w:id="917" w:author="Dayan Hyames" w:date="2010-03-23T10:46:00Z">
              <w:rPr>
                <w:lang w:eastAsia="ar-SA"/>
              </w:rPr>
            </w:rPrChange>
          </w:rPr>
          <w:delText xml:space="preserve"> </w:delText>
        </w:r>
      </w:del>
      <w:r w:rsidR="00027BD3" w:rsidRPr="00027BD3">
        <w:rPr>
          <w:rStyle w:val="CodeInTextPACKT"/>
          <w:rPrChange w:id="918" w:author="Dayan Hyames" w:date="2010-03-23T10:46:00Z">
            <w:rPr>
              <w:rStyle w:val="URLPACKT"/>
            </w:rPr>
          </w:rPrChange>
        </w:rPr>
        <w:t>admin/config/regional/settings</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919" w:author="Dayan Hyames" w:date="2010-03-19T16:55:00Z">
        <w:r w:rsidR="00531DA0">
          <w:rPr>
            <w:rStyle w:val="ScreenTextPACKT"/>
          </w:rPr>
          <w:t>|</w:t>
        </w:r>
      </w:ins>
      <w:del w:id="920" w:author="Dayan Hyames" w:date="2010-03-19T16:55:00Z">
        <w:r w:rsidDel="00531DA0">
          <w:rPr>
            <w:rStyle w:val="ScreenTextPACKT"/>
          </w:rPr>
          <w:delText>&gt;</w:delText>
        </w:r>
      </w:del>
      <w:r>
        <w:rPr>
          <w:rStyle w:val="ScreenTextPACKT"/>
        </w:rPr>
        <w:t xml:space="preserve"> Site configuration </w:t>
      </w:r>
      <w:ins w:id="921" w:author="Dayan Hyames" w:date="2010-03-19T16:55:00Z">
        <w:r w:rsidR="00531DA0">
          <w:rPr>
            <w:rStyle w:val="ScreenTextPACKT"/>
          </w:rPr>
          <w:t>|</w:t>
        </w:r>
      </w:ins>
      <w:del w:id="922" w:author="Dayan Hyames" w:date="2010-03-19T16:55:00Z">
        <w:r w:rsidDel="00531DA0">
          <w:rPr>
            <w:rStyle w:val="ScreenTextPACKT"/>
          </w:rPr>
          <w:delText>&gt;</w:delText>
        </w:r>
      </w:del>
      <w:r>
        <w:rPr>
          <w:rStyle w:val="ScreenTextPACKT"/>
        </w:rPr>
        <w:t xml:space="preserve"> Date and Time</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923" w:author="Dayan Hyames" w:date="2010-03-23T10:46:00Z">
            <w:rPr>
              <w:rStyle w:val="URLPACKT"/>
            </w:rPr>
          </w:rPrChange>
        </w:rPr>
        <w:t>admin/settings/date-time</w:t>
      </w:r>
    </w:p>
    <w:p w:rsidR="00FC556B" w:rsidDel="00B762A1" w:rsidRDefault="00FC556B">
      <w:pPr>
        <w:pStyle w:val="NormalPACKT"/>
        <w:rPr>
          <w:del w:id="924" w:author="Dayan Hyames" w:date="2010-03-22T11:08:00Z"/>
          <w:rStyle w:val="NormalPACKTChar"/>
        </w:rPr>
      </w:pPr>
      <w:r>
        <w:rPr>
          <w:rStyle w:val="BoldPACKT"/>
        </w:rPr>
        <w:t>Description:</w:t>
      </w:r>
      <w:r>
        <w:rPr>
          <w:rStyle w:val="NormalPACKTChar"/>
        </w:rPr>
        <w:t xml:space="preserve"> contains settings for the default time</w:t>
      </w:r>
      <w:ins w:id="925" w:author="Dayan Hyames" w:date="2010-03-19T16:56:00Z">
        <w:r w:rsidR="004B1CE3">
          <w:rPr>
            <w:rStyle w:val="NormalPACKTChar"/>
          </w:rPr>
          <w:t xml:space="preserve"> </w:t>
        </w:r>
      </w:ins>
      <w:r>
        <w:rPr>
          <w:rStyle w:val="NormalPACKTChar"/>
        </w:rPr>
        <w:t>zone for the site, whether or not users can set their own time</w:t>
      </w:r>
      <w:ins w:id="926" w:author="Dayan Hyames" w:date="2010-03-19T16:56:00Z">
        <w:r w:rsidR="004B1CE3">
          <w:rPr>
            <w:rStyle w:val="NormalPACKTChar"/>
          </w:rPr>
          <w:t xml:space="preserve"> </w:t>
        </w:r>
      </w:ins>
      <w:r>
        <w:rPr>
          <w:rStyle w:val="NormalPACKTChar"/>
        </w:rPr>
        <w:t>zone, the default country, and the first day of the week.</w:t>
      </w:r>
      <w:del w:id="927" w:author="Dayan Hyames" w:date="2010-03-22T11:08:00Z">
        <w:r w:rsidDel="00B762A1">
          <w:rPr>
            <w:rStyle w:val="NormalPACKTChar"/>
          </w:rPr>
          <w:delText xml:space="preserve"> </w:delText>
        </w:r>
      </w:del>
    </w:p>
    <w:p w:rsidR="00B762A1" w:rsidRDefault="00B762A1">
      <w:pPr>
        <w:pStyle w:val="NormalPACKT"/>
        <w:rPr>
          <w:ins w:id="928" w:author="Dayan Hyames" w:date="2010-03-22T11:08:00Z"/>
          <w:rStyle w:val="NormalPACKTChar"/>
        </w:rPr>
      </w:pPr>
    </w:p>
    <w:p w:rsidR="00FC556B" w:rsidDel="00B762A1" w:rsidRDefault="00FC556B">
      <w:pPr>
        <w:pStyle w:val="NormalPACKT"/>
        <w:rPr>
          <w:del w:id="929" w:author="Dayan Hyames" w:date="2010-03-22T11:09:00Z"/>
          <w:rStyle w:val="NormalPACKTChar"/>
        </w:rPr>
      </w:pPr>
      <w:r>
        <w:rPr>
          <w:rStyle w:val="BoldPACKT"/>
        </w:rPr>
        <w:t xml:space="preserve">New Settings: </w:t>
      </w:r>
      <w:r>
        <w:rPr>
          <w:rStyle w:val="NormalPACKTChar"/>
        </w:rPr>
        <w:t>Drupal 7 adds the ability to remind users to set a time</w:t>
      </w:r>
      <w:ins w:id="930" w:author="Dayan Hyames" w:date="2010-03-19T16:56:00Z">
        <w:r w:rsidR="004B1CE3">
          <w:rPr>
            <w:rStyle w:val="NormalPACKTChar"/>
          </w:rPr>
          <w:t xml:space="preserve"> </w:t>
        </w:r>
      </w:ins>
      <w:r>
        <w:rPr>
          <w:rStyle w:val="NormalPACKTChar"/>
        </w:rPr>
        <w:t>zone if they haven</w:t>
      </w:r>
      <w:del w:id="931" w:author="Dayan Hyames" w:date="2010-03-22T12:37:00Z">
        <w:r w:rsidDel="00411479">
          <w:rPr>
            <w:rStyle w:val="NormalPACKTChar"/>
          </w:rPr>
          <w:delText>'</w:delText>
        </w:r>
      </w:del>
      <w:ins w:id="932" w:author="Dayan Hyames" w:date="2010-03-22T12:37:00Z">
        <w:r w:rsidR="00411479">
          <w:rPr>
            <w:rStyle w:val="NormalPACKTChar"/>
          </w:rPr>
          <w:t>'</w:t>
        </w:r>
      </w:ins>
      <w:r>
        <w:rPr>
          <w:rStyle w:val="NormalPACKTChar"/>
        </w:rPr>
        <w:t>t set the time</w:t>
      </w:r>
      <w:ins w:id="933" w:author="Dayan Hyames" w:date="2010-03-19T16:56:00Z">
        <w:r w:rsidR="004B1CE3">
          <w:rPr>
            <w:rStyle w:val="NormalPACKTChar"/>
          </w:rPr>
          <w:t xml:space="preserve"> </w:t>
        </w:r>
      </w:ins>
      <w:r>
        <w:rPr>
          <w:rStyle w:val="NormalPACKTChar"/>
        </w:rPr>
        <w:t>zone yet, and how the time</w:t>
      </w:r>
      <w:ins w:id="934" w:author="Dayan Hyames" w:date="2010-03-19T16:56:00Z">
        <w:r w:rsidR="004B1CE3">
          <w:rPr>
            <w:rStyle w:val="NormalPACKTChar"/>
          </w:rPr>
          <w:t xml:space="preserve"> </w:t>
        </w:r>
      </w:ins>
      <w:r>
        <w:rPr>
          <w:rStyle w:val="NormalPACKTChar"/>
        </w:rPr>
        <w:t>zone should be handled when new users register on the site. Drupal 7 also adds the ability to set the default country for the site.</w:t>
      </w:r>
      <w:del w:id="935" w:author="Dayan Hyames" w:date="2010-03-22T11:09:00Z">
        <w:r w:rsidDel="00B762A1">
          <w:rPr>
            <w:rStyle w:val="NormalPACKTChar"/>
          </w:rPr>
          <w:delText xml:space="preserve"> </w:delText>
        </w:r>
      </w:del>
    </w:p>
    <w:p w:rsidR="00B762A1" w:rsidRDefault="00B762A1">
      <w:pPr>
        <w:pStyle w:val="NormalPACKT"/>
        <w:rPr>
          <w:ins w:id="936" w:author="Dayan Hyames" w:date="2010-03-22T11:09:00Z"/>
          <w:rStyle w:val="NormalPACKTChar"/>
        </w:rPr>
      </w:pPr>
    </w:p>
    <w:p w:rsidR="00FC556B" w:rsidRDefault="00FC556B">
      <w:pPr>
        <w:pStyle w:val="Heading5"/>
        <w:rPr>
          <w:rStyle w:val="NormalPACKTChar"/>
        </w:rPr>
      </w:pPr>
      <w:r>
        <w:rPr>
          <w:rStyle w:val="NormalPACKTChar"/>
        </w:rPr>
        <w:t xml:space="preserve">Date and </w:t>
      </w:r>
      <w:ins w:id="937" w:author="Dayan Hyames" w:date="2010-03-22T12:00:00Z">
        <w:r w:rsidR="004E6F4A">
          <w:rPr>
            <w:rStyle w:val="NormalPACKTChar"/>
          </w:rPr>
          <w:t>t</w:t>
        </w:r>
      </w:ins>
      <w:del w:id="938" w:author="Dayan Hyames" w:date="2010-03-22T12:00:00Z">
        <w:r w:rsidDel="004E6F4A">
          <w:rPr>
            <w:rStyle w:val="NormalPACKTChar"/>
          </w:rPr>
          <w:delText>T</w:delText>
        </w:r>
      </w:del>
      <w:r>
        <w:rPr>
          <w:rStyle w:val="NormalPACKTChar"/>
        </w:rPr>
        <w:t>ime</w:t>
      </w:r>
    </w:p>
    <w:p w:rsidR="00FC556B" w:rsidRDefault="00FC556B">
      <w:pPr>
        <w:pStyle w:val="NormalPACKT"/>
        <w:rPr>
          <w:rStyle w:val="URLPACKT"/>
        </w:rPr>
      </w:pPr>
      <w:r>
        <w:rPr>
          <w:rStyle w:val="BoldPACKT"/>
        </w:rPr>
        <w:t>Drupal 7 Path:</w:t>
      </w:r>
      <w:r>
        <w:t xml:space="preserve"> </w:t>
      </w:r>
      <w:del w:id="939" w:author="Dayan Hyames" w:date="2010-03-22T11:12:00Z">
        <w:r w:rsidR="00027BD3" w:rsidRPr="00027BD3">
          <w:rPr>
            <w:rStyle w:val="CodeInTextPACKT"/>
            <w:rPrChange w:id="940" w:author="Dayan Hyames" w:date="2010-03-23T10:46:00Z">
              <w:rPr>
                <w:rFonts w:ascii="Lucida Console" w:hAnsi="Lucida Console"/>
                <w:color w:val="FF0000"/>
                <w:sz w:val="18"/>
              </w:rPr>
            </w:rPrChange>
          </w:rPr>
          <w:delText xml:space="preserve"> </w:delText>
        </w:r>
      </w:del>
      <w:r w:rsidR="00027BD3" w:rsidRPr="00027BD3">
        <w:rPr>
          <w:rStyle w:val="CodeInTextPACKT"/>
          <w:rPrChange w:id="941" w:author="Dayan Hyames" w:date="2010-03-23T10:46:00Z">
            <w:rPr>
              <w:rStyle w:val="URLPACKT"/>
            </w:rPr>
          </w:rPrChange>
        </w:rPr>
        <w:t>admin/config/regional/date-time</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942" w:author="Dayan Hyames" w:date="2010-03-19T17:03:00Z">
        <w:r w:rsidR="00586154">
          <w:rPr>
            <w:rStyle w:val="ScreenTextPACKT"/>
          </w:rPr>
          <w:t>|</w:t>
        </w:r>
      </w:ins>
      <w:del w:id="943" w:author="Dayan Hyames" w:date="2010-03-19T17:03:00Z">
        <w:r w:rsidDel="00586154">
          <w:rPr>
            <w:rStyle w:val="ScreenTextPACKT"/>
          </w:rPr>
          <w:delText>&gt;</w:delText>
        </w:r>
      </w:del>
      <w:r>
        <w:rPr>
          <w:rStyle w:val="ScreenTextPACKT"/>
        </w:rPr>
        <w:t xml:space="preserve"> Site configuration </w:t>
      </w:r>
      <w:ins w:id="944" w:author="Dayan Hyames" w:date="2010-03-19T17:03:00Z">
        <w:r w:rsidR="00586154">
          <w:rPr>
            <w:rStyle w:val="ScreenTextPACKT"/>
          </w:rPr>
          <w:t>|</w:t>
        </w:r>
      </w:ins>
      <w:del w:id="945" w:author="Dayan Hyames" w:date="2010-03-19T17:03:00Z">
        <w:r w:rsidDel="00586154">
          <w:rPr>
            <w:rStyle w:val="ScreenTextPACKT"/>
          </w:rPr>
          <w:delText>&gt;</w:delText>
        </w:r>
      </w:del>
      <w:r>
        <w:rPr>
          <w:rStyle w:val="ScreenTextPACKT"/>
        </w:rPr>
        <w:t xml:space="preserve"> Date and Time</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946" w:author="Dayan Hyames" w:date="2010-03-23T10:46:00Z">
            <w:rPr>
              <w:rStyle w:val="URLPACKT"/>
            </w:rPr>
          </w:rPrChange>
        </w:rPr>
        <w:t>admin/settings/date-time</w:t>
      </w:r>
    </w:p>
    <w:p w:rsidR="00FC556B" w:rsidDel="00B762A1" w:rsidRDefault="00FC556B">
      <w:pPr>
        <w:pStyle w:val="NormalPACKT"/>
        <w:rPr>
          <w:del w:id="947" w:author="Dayan Hyames" w:date="2010-03-22T11:09:00Z"/>
          <w:rStyle w:val="NormalPACKTChar"/>
        </w:rPr>
      </w:pPr>
      <w:r>
        <w:rPr>
          <w:rStyle w:val="BoldPACKT"/>
        </w:rPr>
        <w:t>Description:</w:t>
      </w:r>
      <w:r>
        <w:rPr>
          <w:rStyle w:val="NormalPACKTChar"/>
        </w:rPr>
        <w:t xml:space="preserve"> contains settings related to the display of dates in various formats.</w:t>
      </w:r>
      <w:del w:id="948" w:author="Dayan Hyames" w:date="2010-03-22T11:09:00Z">
        <w:r w:rsidDel="00B762A1">
          <w:rPr>
            <w:rStyle w:val="NormalPACKTChar"/>
          </w:rPr>
          <w:delText xml:space="preserve"> </w:delText>
        </w:r>
      </w:del>
    </w:p>
    <w:p w:rsidR="00B762A1" w:rsidRDefault="00B762A1">
      <w:pPr>
        <w:pStyle w:val="NormalPACKT"/>
        <w:rPr>
          <w:ins w:id="949" w:author="Dayan Hyames" w:date="2010-03-22T11:09:00Z"/>
          <w:rStyle w:val="NormalPACKTChar"/>
        </w:rPr>
      </w:pPr>
    </w:p>
    <w:p w:rsidR="00FC556B" w:rsidDel="00B762A1" w:rsidRDefault="00FC556B">
      <w:pPr>
        <w:pStyle w:val="NormalPACKT"/>
        <w:rPr>
          <w:del w:id="950" w:author="Dayan Hyames" w:date="2010-03-22T11:09:00Z"/>
          <w:rStyle w:val="NormalPACKTChar"/>
        </w:rPr>
      </w:pPr>
      <w:r>
        <w:rPr>
          <w:rStyle w:val="BoldPACKT"/>
        </w:rPr>
        <w:t xml:space="preserve">New Settings: </w:t>
      </w:r>
      <w:r>
        <w:rPr>
          <w:rStyle w:val="NormalPACKTChar"/>
        </w:rPr>
        <w:t>Administrators that run multi-lingual sites</w:t>
      </w:r>
      <w:del w:id="951" w:author="Dayan Hyames" w:date="2010-03-19T17:05:00Z">
        <w:r w:rsidDel="009C19EF">
          <w:rPr>
            <w:rStyle w:val="NormalPACKTChar"/>
          </w:rPr>
          <w:delText>,</w:delText>
        </w:r>
      </w:del>
      <w:r>
        <w:rPr>
          <w:rStyle w:val="NormalPACKTChar"/>
        </w:rPr>
        <w:t xml:space="preserve"> will love all of the new settings related to Dates and Times.</w:t>
      </w:r>
      <w:del w:id="952" w:author="Dayan Hyames" w:date="2010-03-22T11:19:00Z">
        <w:r w:rsidDel="0034548E">
          <w:rPr>
            <w:rStyle w:val="NormalPACKTChar"/>
          </w:rPr>
          <w:delText xml:space="preserve">  </w:delText>
        </w:r>
      </w:del>
      <w:ins w:id="953" w:author="Dayan Hyames" w:date="2010-03-22T11:19:00Z">
        <w:r w:rsidR="0034548E">
          <w:rPr>
            <w:rStyle w:val="NormalPACKTChar"/>
          </w:rPr>
          <w:t xml:space="preserve"> </w:t>
        </w:r>
      </w:ins>
      <w:r>
        <w:rPr>
          <w:rStyle w:val="NormalPACKTChar"/>
        </w:rPr>
        <w:t>You can now format dates differently depending on which language a user has active.</w:t>
      </w:r>
      <w:del w:id="954" w:author="Dayan Hyames" w:date="2010-03-22T11:19:00Z">
        <w:r w:rsidDel="0034548E">
          <w:rPr>
            <w:rStyle w:val="NormalPACKTChar"/>
          </w:rPr>
          <w:delText xml:space="preserve">  </w:delText>
        </w:r>
      </w:del>
      <w:ins w:id="955" w:author="Dayan Hyames" w:date="2010-03-22T11:19:00Z">
        <w:r w:rsidR="0034548E">
          <w:rPr>
            <w:rStyle w:val="NormalPACKTChar"/>
          </w:rPr>
          <w:t xml:space="preserve"> </w:t>
        </w:r>
      </w:ins>
      <w:r>
        <w:rPr>
          <w:rStyle w:val="NormalPACKTChar"/>
        </w:rPr>
        <w:t>You can also define custom formats for date formatting.</w:t>
      </w:r>
      <w:del w:id="956" w:author="Dayan Hyames" w:date="2010-03-22T11:19:00Z">
        <w:r w:rsidDel="0034548E">
          <w:rPr>
            <w:rStyle w:val="NormalPACKTChar"/>
          </w:rPr>
          <w:delText xml:space="preserve">  </w:delText>
        </w:r>
      </w:del>
      <w:ins w:id="957" w:author="Dayan Hyames" w:date="2010-03-22T11:19:00Z">
        <w:r w:rsidR="0034548E">
          <w:rPr>
            <w:rStyle w:val="NormalPACKTChar"/>
          </w:rPr>
          <w:t xml:space="preserve"> </w:t>
        </w:r>
      </w:ins>
      <w:r>
        <w:rPr>
          <w:rStyle w:val="NormalPACKTChar"/>
        </w:rPr>
        <w:t>We will review all of this new functionality a little later in the chapter.</w:t>
      </w:r>
      <w:del w:id="958" w:author="Dayan Hyames" w:date="2010-03-22T11:09:00Z">
        <w:r w:rsidDel="00B762A1">
          <w:rPr>
            <w:rStyle w:val="NormalPACKTChar"/>
          </w:rPr>
          <w:delText xml:space="preserve"> </w:delText>
        </w:r>
      </w:del>
    </w:p>
    <w:p w:rsidR="00B762A1" w:rsidRDefault="00B762A1">
      <w:pPr>
        <w:pStyle w:val="NormalPACKT"/>
        <w:rPr>
          <w:ins w:id="959" w:author="Dayan Hyames" w:date="2010-03-22T11:09:00Z"/>
          <w:rStyle w:val="NormalPACKTChar"/>
        </w:rPr>
      </w:pPr>
    </w:p>
    <w:p w:rsidR="00FC556B" w:rsidRDefault="00FC556B">
      <w:pPr>
        <w:pStyle w:val="Heading5"/>
        <w:rPr>
          <w:rStyle w:val="NormalPACKTChar"/>
        </w:rPr>
      </w:pPr>
      <w:r>
        <w:rPr>
          <w:rStyle w:val="NormalPACKTChar"/>
        </w:rPr>
        <w:t>Languages</w:t>
      </w:r>
    </w:p>
    <w:p w:rsidR="00FC556B" w:rsidRDefault="00FC556B">
      <w:pPr>
        <w:pStyle w:val="NormalPACKT"/>
        <w:rPr>
          <w:rStyle w:val="URLPACKT"/>
        </w:rPr>
      </w:pPr>
      <w:r>
        <w:commentReference w:id="960"/>
      </w:r>
      <w:r>
        <w:rPr>
          <w:rStyle w:val="BoldPACKT"/>
        </w:rPr>
        <w:t>Drupal 7 Path:</w:t>
      </w:r>
      <w:r>
        <w:t xml:space="preserve"> </w:t>
      </w:r>
      <w:del w:id="961" w:author="Dayan Hyames" w:date="2010-03-22T11:12:00Z">
        <w:r w:rsidR="00027BD3" w:rsidRPr="00027BD3">
          <w:rPr>
            <w:rStyle w:val="CodeInTextPACKT"/>
            <w:rPrChange w:id="962" w:author="Dayan Hyames" w:date="2010-03-23T10:46:00Z">
              <w:rPr>
                <w:rFonts w:ascii="Lucida Console" w:hAnsi="Lucida Console"/>
                <w:color w:val="FF0000"/>
                <w:sz w:val="18"/>
              </w:rPr>
            </w:rPrChange>
          </w:rPr>
          <w:delText xml:space="preserve"> </w:delText>
        </w:r>
      </w:del>
      <w:r w:rsidR="00027BD3" w:rsidRPr="00027BD3">
        <w:rPr>
          <w:rStyle w:val="CodeInTextPACKT"/>
          <w:rPrChange w:id="963" w:author="Dayan Hyames" w:date="2010-03-23T10:46:00Z">
            <w:rPr>
              <w:rStyle w:val="URLPACKT"/>
            </w:rPr>
          </w:rPrChange>
        </w:rPr>
        <w:t>admin/config/regional/language</w:t>
      </w:r>
    </w:p>
    <w:p w:rsidR="00FC556B" w:rsidRDefault="00FC556B">
      <w:pPr>
        <w:pStyle w:val="NormalPACKT"/>
        <w:rPr>
          <w:rStyle w:val="ScreenTextPACKT"/>
        </w:rPr>
      </w:pPr>
      <w:r>
        <w:rPr>
          <w:rStyle w:val="BoldPACKT"/>
        </w:rPr>
        <w:lastRenderedPageBreak/>
        <w:t xml:space="preserve">Drupal 6 Menu Location: </w:t>
      </w:r>
      <w:r>
        <w:rPr>
          <w:rStyle w:val="ScreenTextPACKT"/>
        </w:rPr>
        <w:t xml:space="preserve">Administer </w:t>
      </w:r>
      <w:ins w:id="964" w:author="Dayan Hyames" w:date="2010-03-19T17:06:00Z">
        <w:r w:rsidR="00074030">
          <w:rPr>
            <w:rStyle w:val="ScreenTextPACKT"/>
          </w:rPr>
          <w:t>|</w:t>
        </w:r>
      </w:ins>
      <w:del w:id="965" w:author="Dayan Hyames" w:date="2010-03-19T17:06:00Z">
        <w:r w:rsidDel="00074030">
          <w:rPr>
            <w:rStyle w:val="ScreenTextPACKT"/>
          </w:rPr>
          <w:delText>&gt;</w:delText>
        </w:r>
      </w:del>
      <w:r>
        <w:rPr>
          <w:rStyle w:val="ScreenTextPACKT"/>
        </w:rPr>
        <w:t xml:space="preserve"> Site configuration</w:t>
      </w:r>
      <w:del w:id="966" w:author="Dayan Hyames" w:date="2010-03-22T11:19:00Z">
        <w:r w:rsidDel="0034548E">
          <w:rPr>
            <w:rStyle w:val="ScreenTextPACKT"/>
          </w:rPr>
          <w:delText xml:space="preserve">  </w:delText>
        </w:r>
      </w:del>
      <w:ins w:id="967" w:author="Dayan Hyames" w:date="2010-03-22T11:19:00Z">
        <w:r w:rsidR="0034548E">
          <w:rPr>
            <w:rStyle w:val="ScreenTextPACKT"/>
          </w:rPr>
          <w:t xml:space="preserve"> </w:t>
        </w:r>
      </w:ins>
      <w:ins w:id="968" w:author="Dayan Hyames" w:date="2010-03-19T17:06:00Z">
        <w:r w:rsidR="00074030">
          <w:rPr>
            <w:rStyle w:val="ScreenTextPACKT"/>
          </w:rPr>
          <w:t>|</w:t>
        </w:r>
      </w:ins>
      <w:del w:id="969" w:author="Dayan Hyames" w:date="2010-03-19T17:06:00Z">
        <w:r w:rsidDel="00074030">
          <w:rPr>
            <w:rStyle w:val="ScreenTextPACKT"/>
          </w:rPr>
          <w:delText>&gt;</w:delText>
        </w:r>
      </w:del>
      <w:r>
        <w:rPr>
          <w:rStyle w:val="ScreenTextPACKT"/>
        </w:rPr>
        <w:t xml:space="preserve"> Languages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970" w:author="Dayan Hyames" w:date="2010-03-23T10:47:00Z">
            <w:rPr>
              <w:rStyle w:val="URLPACKT"/>
            </w:rPr>
          </w:rPrChange>
        </w:rPr>
        <w:t>admin/settings/language</w:t>
      </w:r>
    </w:p>
    <w:p w:rsidR="00FC556B" w:rsidDel="00F45F5A" w:rsidRDefault="00FC556B">
      <w:pPr>
        <w:pStyle w:val="NormalPACKT"/>
        <w:rPr>
          <w:del w:id="971" w:author="Dayan Hyames" w:date="2010-03-22T11:06:00Z"/>
          <w:rStyle w:val="NormalPACKTChar"/>
        </w:rPr>
      </w:pPr>
      <w:r>
        <w:rPr>
          <w:rStyle w:val="BoldPACKT"/>
        </w:rPr>
        <w:t>Description:</w:t>
      </w:r>
      <w:r>
        <w:rPr>
          <w:rStyle w:val="NormalPACKTChar"/>
        </w:rPr>
        <w:t xml:space="preserve"> Allows configuration</w:t>
      </w:r>
      <w:del w:id="972" w:author="Dayan Hyames" w:date="2010-03-19T17:09:00Z">
        <w:r w:rsidDel="00551F2F">
          <w:rPr>
            <w:rStyle w:val="NormalPACKTChar"/>
          </w:rPr>
          <w:delText>s</w:delText>
        </w:r>
      </w:del>
      <w:r>
        <w:rPr>
          <w:rStyle w:val="NormalPACKTChar"/>
        </w:rPr>
        <w:t xml:space="preserve"> of which labels are available to site users for display on the site.</w:t>
      </w:r>
      <w:del w:id="973" w:author="Dayan Hyames" w:date="2010-03-22T11:06:00Z">
        <w:r w:rsidDel="00F45F5A">
          <w:rPr>
            <w:rStyle w:val="NormalPACKTChar"/>
          </w:rPr>
          <w:delText xml:space="preserve">  </w:delText>
        </w:r>
      </w:del>
    </w:p>
    <w:p w:rsidR="00F45F5A" w:rsidRDefault="00F45F5A">
      <w:pPr>
        <w:pStyle w:val="NormalPACKT"/>
        <w:rPr>
          <w:ins w:id="974" w:author="Dayan Hyames" w:date="2010-03-22T11:06:00Z"/>
          <w:rStyle w:val="NormalPACKTChar"/>
        </w:rPr>
      </w:pPr>
    </w:p>
    <w:p w:rsidR="00FC556B" w:rsidDel="00B762A1" w:rsidRDefault="00FC556B">
      <w:pPr>
        <w:pStyle w:val="NormalPACKT"/>
        <w:rPr>
          <w:del w:id="975" w:author="Dayan Hyames" w:date="2010-03-22T11:09:00Z"/>
          <w:rStyle w:val="NormalPACKTChar"/>
        </w:rPr>
      </w:pPr>
      <w:r>
        <w:rPr>
          <w:rStyle w:val="BoldPACKT"/>
        </w:rPr>
        <w:t xml:space="preserve">New Settings: </w:t>
      </w:r>
      <w:r>
        <w:rPr>
          <w:rStyle w:val="NormalPACKTChar"/>
        </w:rPr>
        <w:t>Drupal 7 allows additional control over how the system detects which language should be used when displaying content to users.</w:t>
      </w:r>
      <w:del w:id="976" w:author="Dayan Hyames" w:date="2010-03-22T11:19:00Z">
        <w:r w:rsidDel="0034548E">
          <w:rPr>
            <w:rStyle w:val="NormalPACKTChar"/>
          </w:rPr>
          <w:delText xml:space="preserve">  </w:delText>
        </w:r>
      </w:del>
      <w:ins w:id="977" w:author="Dayan Hyames" w:date="2010-03-22T11:19:00Z">
        <w:r w:rsidR="0034548E">
          <w:rPr>
            <w:rStyle w:val="NormalPACKTChar"/>
          </w:rPr>
          <w:t xml:space="preserve"> </w:t>
        </w:r>
      </w:ins>
      <w:r>
        <w:rPr>
          <w:rStyle w:val="NormalPACKTChar"/>
        </w:rPr>
        <w:t>Drupal 7 also gives you the ability to control the language used to display labels independently from the language used to display content.</w:t>
      </w:r>
      <w:del w:id="978" w:author="Dayan Hyames" w:date="2010-03-22T11:19:00Z">
        <w:r w:rsidDel="0034548E">
          <w:rPr>
            <w:rStyle w:val="NormalPACKTChar"/>
          </w:rPr>
          <w:delText xml:space="preserve">  </w:delText>
        </w:r>
      </w:del>
      <w:ins w:id="979" w:author="Dayan Hyames" w:date="2010-03-22T11:19:00Z">
        <w:r w:rsidR="0034548E">
          <w:rPr>
            <w:rStyle w:val="NormalPACKTChar"/>
          </w:rPr>
          <w:t xml:space="preserve"> </w:t>
        </w:r>
      </w:ins>
      <w:r>
        <w:rPr>
          <w:rStyle w:val="NormalPACKTChar"/>
        </w:rPr>
        <w:t>We will review all of these changes in more detail later.</w:t>
      </w:r>
      <w:del w:id="980" w:author="Dayan Hyames" w:date="2010-03-22T11:09:00Z">
        <w:r w:rsidDel="00B762A1">
          <w:rPr>
            <w:rStyle w:val="NormalPACKTChar"/>
          </w:rPr>
          <w:delText xml:space="preserve"> </w:delText>
        </w:r>
      </w:del>
    </w:p>
    <w:p w:rsidR="00B762A1" w:rsidRDefault="00B762A1">
      <w:pPr>
        <w:pStyle w:val="NormalPACKT"/>
        <w:rPr>
          <w:ins w:id="981" w:author="Dayan Hyames" w:date="2010-03-22T11:09:00Z"/>
          <w:rStyle w:val="NormalPACKTChar"/>
        </w:rPr>
      </w:pPr>
    </w:p>
    <w:p w:rsidR="00FC556B" w:rsidRDefault="00FC556B">
      <w:pPr>
        <w:pStyle w:val="Heading5"/>
        <w:rPr>
          <w:rStyle w:val="NormalPACKTChar"/>
        </w:rPr>
      </w:pPr>
      <w:r>
        <w:rPr>
          <w:rStyle w:val="NormalPACKTChar"/>
        </w:rPr>
        <w:t xml:space="preserve">Translate </w:t>
      </w:r>
      <w:ins w:id="982" w:author="Dayan Hyames" w:date="2010-03-19T17:14:00Z">
        <w:r w:rsidR="002E422A">
          <w:rPr>
            <w:rStyle w:val="NormalPACKTChar"/>
          </w:rPr>
          <w:t>i</w:t>
        </w:r>
      </w:ins>
      <w:del w:id="983" w:author="Dayan Hyames" w:date="2010-03-19T17:14:00Z">
        <w:r w:rsidDel="002E422A">
          <w:rPr>
            <w:rStyle w:val="NormalPACKTChar"/>
          </w:rPr>
          <w:delText>I</w:delText>
        </w:r>
      </w:del>
      <w:r>
        <w:rPr>
          <w:rStyle w:val="NormalPACKTChar"/>
        </w:rPr>
        <w:t>nterface</w:t>
      </w:r>
    </w:p>
    <w:p w:rsidR="00FC556B" w:rsidRDefault="00FC556B">
      <w:pPr>
        <w:pStyle w:val="NormalPACKT"/>
        <w:rPr>
          <w:rStyle w:val="URLPACKT"/>
        </w:rPr>
      </w:pPr>
      <w:r>
        <w:commentReference w:id="984"/>
      </w:r>
      <w:r>
        <w:rPr>
          <w:rStyle w:val="BoldPACKT"/>
        </w:rPr>
        <w:t>Drupal 7 Path:</w:t>
      </w:r>
      <w:r>
        <w:t xml:space="preserve"> </w:t>
      </w:r>
      <w:del w:id="985" w:author="Dayan Hyames" w:date="2010-03-22T11:12:00Z">
        <w:r w:rsidR="00027BD3" w:rsidRPr="00027BD3">
          <w:rPr>
            <w:rStyle w:val="CodeInTextPACKT"/>
            <w:rPrChange w:id="986" w:author="Dayan Hyames" w:date="2010-03-23T10:48:00Z">
              <w:rPr>
                <w:rFonts w:ascii="Lucida Console" w:hAnsi="Lucida Console"/>
                <w:color w:val="FF0000"/>
                <w:sz w:val="18"/>
              </w:rPr>
            </w:rPrChange>
          </w:rPr>
          <w:delText xml:space="preserve"> </w:delText>
        </w:r>
      </w:del>
      <w:r w:rsidR="00027BD3" w:rsidRPr="00027BD3">
        <w:rPr>
          <w:rStyle w:val="CodeInTextPACKT"/>
          <w:rPrChange w:id="987" w:author="Dayan Hyames" w:date="2010-03-23T10:48:00Z">
            <w:rPr>
              <w:rStyle w:val="URLPACKT"/>
            </w:rPr>
          </w:rPrChange>
        </w:rPr>
        <w:t>admin/config/regional/translate</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988" w:author="Dayan Hyames" w:date="2010-03-19T17:14:00Z">
        <w:r w:rsidR="002E422A">
          <w:rPr>
            <w:rStyle w:val="ScreenTextPACKT"/>
          </w:rPr>
          <w:t>|</w:t>
        </w:r>
      </w:ins>
      <w:del w:id="989" w:author="Dayan Hyames" w:date="2010-03-19T17:14:00Z">
        <w:r w:rsidDel="002E422A">
          <w:rPr>
            <w:rStyle w:val="ScreenTextPACKT"/>
          </w:rPr>
          <w:delText>&gt;</w:delText>
        </w:r>
      </w:del>
      <w:r>
        <w:rPr>
          <w:rStyle w:val="ScreenTextPACKT"/>
        </w:rPr>
        <w:t xml:space="preserve"> Site building </w:t>
      </w:r>
      <w:ins w:id="990" w:author="Dayan Hyames" w:date="2010-03-19T17:14:00Z">
        <w:r w:rsidR="002E422A">
          <w:rPr>
            <w:rStyle w:val="ScreenTextPACKT"/>
          </w:rPr>
          <w:t>|</w:t>
        </w:r>
      </w:ins>
      <w:del w:id="991" w:author="Dayan Hyames" w:date="2010-03-19T17:14:00Z">
        <w:r w:rsidDel="002E422A">
          <w:rPr>
            <w:rStyle w:val="ScreenTextPACKT"/>
          </w:rPr>
          <w:delText>&gt;</w:delText>
        </w:r>
      </w:del>
      <w:r>
        <w:rPr>
          <w:rStyle w:val="ScreenTextPACKT"/>
        </w:rPr>
        <w:t xml:space="preserve"> Translate interface</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992" w:author="Dayan Hyames" w:date="2010-03-23T10:48:00Z">
            <w:rPr>
              <w:rStyle w:val="URLPACKT"/>
            </w:rPr>
          </w:rPrChange>
        </w:rPr>
        <w:t>admin/build/translate</w:t>
      </w:r>
    </w:p>
    <w:p w:rsidR="00FC556B" w:rsidDel="00B762A1" w:rsidRDefault="00FC556B">
      <w:pPr>
        <w:pStyle w:val="NormalPACKT"/>
        <w:rPr>
          <w:del w:id="993" w:author="Dayan Hyames" w:date="2010-03-22T11:09:00Z"/>
          <w:rStyle w:val="NormalPACKTChar"/>
        </w:rPr>
      </w:pPr>
      <w:r>
        <w:rPr>
          <w:rStyle w:val="BoldPACKT"/>
        </w:rPr>
        <w:t>Description:</w:t>
      </w:r>
      <w:r>
        <w:rPr>
          <w:rStyle w:val="NormalPACKTChar"/>
        </w:rPr>
        <w:t xml:space="preserve"> The translation settings allow you to translate information within the Drupal interface.</w:t>
      </w:r>
      <w:del w:id="994" w:author="Dayan Hyames" w:date="2010-03-22T11:19:00Z">
        <w:r w:rsidDel="0034548E">
          <w:rPr>
            <w:rStyle w:val="NormalPACKTChar"/>
          </w:rPr>
          <w:delText xml:space="preserve">  </w:delText>
        </w:r>
      </w:del>
      <w:ins w:id="995" w:author="Dayan Hyames" w:date="2010-03-22T11:19:00Z">
        <w:r w:rsidR="0034548E">
          <w:rPr>
            <w:rStyle w:val="NormalPACKTChar"/>
          </w:rPr>
          <w:t xml:space="preserve"> </w:t>
        </w:r>
      </w:ins>
      <w:r>
        <w:rPr>
          <w:rStyle w:val="NormalPACKTChar"/>
        </w:rPr>
        <w:t>To speed up the translation process, you can import translation files and you can also export information to be translated.</w:t>
      </w:r>
      <w:del w:id="996" w:author="Dayan Hyames" w:date="2010-03-22T11:09:00Z">
        <w:r w:rsidDel="00B762A1">
          <w:rPr>
            <w:rStyle w:val="NormalPACKTChar"/>
          </w:rPr>
          <w:delText xml:space="preserve"> </w:delText>
        </w:r>
      </w:del>
    </w:p>
    <w:p w:rsidR="00B762A1" w:rsidRDefault="00B762A1">
      <w:pPr>
        <w:pStyle w:val="NormalPACKT"/>
        <w:rPr>
          <w:ins w:id="997" w:author="Dayan Hyames" w:date="2010-03-22T11:09:00Z"/>
          <w:rStyle w:val="NormalPACKTChar"/>
        </w:rPr>
      </w:pPr>
    </w:p>
    <w:p w:rsidR="00FC556B" w:rsidRDefault="00FC556B">
      <w:pPr>
        <w:pStyle w:val="NormalPACKT"/>
        <w:rPr>
          <w:rStyle w:val="NormalPACKTChar"/>
        </w:rPr>
      </w:pPr>
      <w:r>
        <w:rPr>
          <w:rStyle w:val="BoldPACKT"/>
        </w:rPr>
        <w:t xml:space="preserve">New Settings: </w:t>
      </w:r>
      <w:r>
        <w:rPr>
          <w:rStyle w:val="NormalPACKTChar"/>
        </w:rPr>
        <w:t>The translation interface has been updated in a few locations to make it more compact and easier to use, but the actual functionality has not been changed from Drupal 6.</w:t>
      </w:r>
    </w:p>
    <w:p w:rsidR="00FC556B" w:rsidRDefault="00FC556B">
      <w:pPr>
        <w:pStyle w:val="Heading4"/>
      </w:pPr>
      <w:ins w:id="998" w:author="Mark Noble" w:date="2010-02-04T15:13:00Z">
        <w:r>
          <w:rPr>
            <w:rStyle w:val="NormalPACKTChar"/>
          </w:rPr>
          <w:t>Search and Metadata</w:t>
        </w:r>
      </w:ins>
    </w:p>
    <w:p w:rsidR="00FC556B" w:rsidRDefault="00FC556B">
      <w:pPr>
        <w:pStyle w:val="Heading5"/>
        <w:rPr>
          <w:rStyle w:val="NormalPACKTChar"/>
        </w:rPr>
      </w:pPr>
      <w:r>
        <w:commentReference w:id="999"/>
      </w:r>
      <w:r>
        <w:rPr>
          <w:rStyle w:val="NormalPACKTChar"/>
        </w:rPr>
        <w:t>Clean URLs</w:t>
      </w:r>
    </w:p>
    <w:p w:rsidR="00FC556B" w:rsidRDefault="00FC556B">
      <w:pPr>
        <w:pStyle w:val="NormalPACKT"/>
        <w:rPr>
          <w:rStyle w:val="URLPACKT"/>
        </w:rPr>
      </w:pPr>
      <w:r>
        <w:rPr>
          <w:rStyle w:val="BoldPACKT"/>
        </w:rPr>
        <w:t>Drupal 7 Path</w:t>
      </w:r>
      <w:del w:id="1000" w:author="Dayan Hyames" w:date="2010-03-22T11:12:00Z">
        <w:r w:rsidDel="0084781F">
          <w:rPr>
            <w:rStyle w:val="BoldPACKT"/>
          </w:rPr>
          <w:delText>:</w:delText>
        </w:r>
        <w:r w:rsidDel="0084781F">
          <w:delText xml:space="preserve">  </w:delText>
        </w:r>
      </w:del>
      <w:ins w:id="1001" w:author="Dayan Hyames" w:date="2010-03-22T11:12:00Z">
        <w:r w:rsidR="0084781F">
          <w:rPr>
            <w:rStyle w:val="BoldPACKT"/>
          </w:rPr>
          <w:t xml:space="preserve">: </w:t>
        </w:r>
      </w:ins>
      <w:r w:rsidR="00027BD3" w:rsidRPr="00027BD3">
        <w:rPr>
          <w:rStyle w:val="CodeInTextPACKT"/>
          <w:rPrChange w:id="1002" w:author="Dayan Hyames" w:date="2010-03-23T10:48:00Z">
            <w:rPr>
              <w:rStyle w:val="URLPACKT"/>
            </w:rPr>
          </w:rPrChange>
        </w:rPr>
        <w:t>admin/config/search/clean-urls</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003" w:author="Dayan Hyames" w:date="2010-03-19T17:16:00Z">
        <w:r w:rsidR="009E2619">
          <w:rPr>
            <w:rStyle w:val="ScreenTextPACKT"/>
          </w:rPr>
          <w:t>|</w:t>
        </w:r>
      </w:ins>
      <w:del w:id="1004" w:author="Dayan Hyames" w:date="2010-03-19T17:16:00Z">
        <w:r w:rsidDel="009E2619">
          <w:rPr>
            <w:rStyle w:val="ScreenTextPACKT"/>
          </w:rPr>
          <w:delText>&gt;</w:delText>
        </w:r>
      </w:del>
      <w:r>
        <w:rPr>
          <w:rStyle w:val="ScreenTextPACKT"/>
        </w:rPr>
        <w:t xml:space="preserve"> Site configuration </w:t>
      </w:r>
      <w:ins w:id="1005" w:author="Dayan Hyames" w:date="2010-03-19T17:17:00Z">
        <w:r w:rsidR="009E2619">
          <w:rPr>
            <w:rStyle w:val="ScreenTextPACKT"/>
          </w:rPr>
          <w:t>|</w:t>
        </w:r>
      </w:ins>
      <w:del w:id="1006" w:author="Dayan Hyames" w:date="2010-03-19T17:17:00Z">
        <w:r w:rsidDel="009E2619">
          <w:rPr>
            <w:rStyle w:val="ScreenTextPACKT"/>
          </w:rPr>
          <w:delText>&gt;</w:delText>
        </w:r>
      </w:del>
      <w:r>
        <w:rPr>
          <w:rStyle w:val="ScreenTextPACKT"/>
        </w:rPr>
        <w:t xml:space="preserve"> Clean URLs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007" w:author="Dayan Hyames" w:date="2010-03-23T10:48:00Z">
            <w:rPr>
              <w:rStyle w:val="URLPACKT"/>
            </w:rPr>
          </w:rPrChange>
        </w:rPr>
        <w:t>admin/settings/clean-urls</w:t>
      </w:r>
    </w:p>
    <w:p w:rsidR="00FC556B" w:rsidDel="00B762A1" w:rsidRDefault="00FC556B">
      <w:pPr>
        <w:pStyle w:val="NormalPACKT"/>
        <w:rPr>
          <w:del w:id="1008" w:author="Dayan Hyames" w:date="2010-03-22T11:09:00Z"/>
          <w:rStyle w:val="NormalPACKTChar"/>
        </w:rPr>
      </w:pPr>
      <w:r>
        <w:rPr>
          <w:rStyle w:val="BoldPACKT"/>
        </w:rPr>
        <w:t>Description:</w:t>
      </w:r>
      <w:r>
        <w:rPr>
          <w:rStyle w:val="NormalPACKTChar"/>
        </w:rPr>
        <w:t xml:space="preserve"> Allows you to determine how URLs should be formed.</w:t>
      </w:r>
      <w:del w:id="1009" w:author="Dayan Hyames" w:date="2010-03-22T11:09:00Z">
        <w:r w:rsidDel="00B762A1">
          <w:rPr>
            <w:rStyle w:val="NormalPACKTChar"/>
          </w:rPr>
          <w:delText xml:space="preserve"> </w:delText>
        </w:r>
      </w:del>
    </w:p>
    <w:p w:rsidR="00B762A1" w:rsidRDefault="00B762A1">
      <w:pPr>
        <w:pStyle w:val="NormalPACKT"/>
        <w:rPr>
          <w:ins w:id="1010" w:author="Dayan Hyames" w:date="2010-03-22T11:09:00Z"/>
          <w:rStyle w:val="NormalPACKTChar"/>
        </w:rPr>
      </w:pPr>
    </w:p>
    <w:p w:rsidR="00FC556B" w:rsidRDefault="00FC556B">
      <w:pPr>
        <w:pStyle w:val="NormalPACKT"/>
        <w:rPr>
          <w:rStyle w:val="NormalPACKTChar"/>
        </w:rPr>
      </w:pPr>
      <w:r>
        <w:rPr>
          <w:rStyle w:val="BoldPACKT"/>
        </w:rPr>
        <w:t xml:space="preserve">New Settings: </w:t>
      </w:r>
      <w:r>
        <w:rPr>
          <w:rStyle w:val="NormalPACKTChar"/>
        </w:rPr>
        <w:t>The overall look has changed slightly, but the functionality remains the same.</w:t>
      </w:r>
    </w:p>
    <w:p w:rsidR="00FC556B" w:rsidRDefault="00FC556B">
      <w:pPr>
        <w:pStyle w:val="Heading5"/>
        <w:rPr>
          <w:rStyle w:val="NormalPACKTChar"/>
        </w:rPr>
      </w:pPr>
      <w:r>
        <w:rPr>
          <w:rStyle w:val="NormalPACKTChar"/>
        </w:rPr>
        <w:t xml:space="preserve">Search </w:t>
      </w:r>
      <w:ins w:id="1011" w:author="Dayan Hyames" w:date="2010-03-22T11:57:00Z">
        <w:r w:rsidR="0029113D">
          <w:rPr>
            <w:rStyle w:val="NormalPACKTChar"/>
          </w:rPr>
          <w:t>s</w:t>
        </w:r>
      </w:ins>
      <w:del w:id="1012" w:author="Dayan Hyames" w:date="2010-03-22T11:57:00Z">
        <w:r w:rsidDel="0029113D">
          <w:rPr>
            <w:rStyle w:val="NormalPACKTChar"/>
          </w:rPr>
          <w:delText>S</w:delText>
        </w:r>
      </w:del>
      <w:r>
        <w:rPr>
          <w:rStyle w:val="NormalPACKTChar"/>
        </w:rPr>
        <w:t>ettings</w:t>
      </w:r>
    </w:p>
    <w:p w:rsidR="00FC556B" w:rsidRDefault="00FC556B">
      <w:pPr>
        <w:pStyle w:val="NormalPACKT"/>
        <w:rPr>
          <w:rStyle w:val="BoldPACKT"/>
        </w:rPr>
      </w:pPr>
      <w:ins w:id="1013" w:author="Mark Noble" w:date="2010-02-04T15:14:00Z">
        <w:r>
          <w:rPr>
            <w:rStyle w:val="NormalPACKTChar"/>
          </w:rPr>
          <w:t>The search settings section contains settings related to how</w:t>
        </w:r>
      </w:ins>
      <w:ins w:id="1014" w:author="Mark Noble" w:date="2010-02-04T15:15:00Z">
        <w:r>
          <w:rPr>
            <w:rStyle w:val="NormalPACKTChar"/>
          </w:rPr>
          <w:t xml:space="preserve"> URLs appear on your site as well as </w:t>
        </w:r>
      </w:ins>
      <w:ins w:id="1015" w:author="Mark Noble" w:date="2010-02-04T15:16:00Z">
        <w:r>
          <w:rPr>
            <w:rStyle w:val="NormalPACKTChar"/>
          </w:rPr>
          <w:t xml:space="preserve">giving you </w:t>
        </w:r>
      </w:ins>
      <w:ins w:id="1016" w:author="Mark Noble" w:date="2010-02-04T15:17:00Z">
        <w:r>
          <w:rPr>
            <w:rStyle w:val="NormalPACKTChar"/>
          </w:rPr>
          <w:t>control over the actual search engine.</w:t>
        </w:r>
      </w:ins>
    </w:p>
    <w:p w:rsidR="00FC556B" w:rsidRDefault="00FC556B">
      <w:pPr>
        <w:pStyle w:val="NormalPACKT"/>
        <w:rPr>
          <w:rStyle w:val="URLPACKT"/>
        </w:rPr>
      </w:pPr>
      <w:r>
        <w:rPr>
          <w:rStyle w:val="BoldPACKT"/>
        </w:rPr>
        <w:t>Drupal 7 Path</w:t>
      </w:r>
      <w:del w:id="1017" w:author="Dayan Hyames" w:date="2010-03-22T11:12:00Z">
        <w:r w:rsidDel="0084781F">
          <w:rPr>
            <w:rStyle w:val="BoldPACKT"/>
          </w:rPr>
          <w:delText>:</w:delText>
        </w:r>
        <w:r w:rsidDel="0084781F">
          <w:delText xml:space="preserve">  </w:delText>
        </w:r>
      </w:del>
      <w:ins w:id="1018" w:author="Dayan Hyames" w:date="2010-03-22T11:12:00Z">
        <w:r w:rsidR="0084781F">
          <w:rPr>
            <w:rStyle w:val="BoldPACKT"/>
          </w:rPr>
          <w:t xml:space="preserve">: </w:t>
        </w:r>
      </w:ins>
      <w:r w:rsidR="00027BD3" w:rsidRPr="00027BD3">
        <w:rPr>
          <w:rStyle w:val="CodeInTextPACKT"/>
          <w:rPrChange w:id="1019" w:author="Dayan Hyames" w:date="2010-03-23T10:48:00Z">
            <w:rPr>
              <w:rStyle w:val="URLPACKT"/>
            </w:rPr>
          </w:rPrChange>
        </w:rPr>
        <w:t>admin/config/search/settings</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020" w:author="Dayan Hyames" w:date="2010-03-22T09:13:00Z">
        <w:r w:rsidR="00C233D7">
          <w:rPr>
            <w:rStyle w:val="ScreenTextPACKT"/>
          </w:rPr>
          <w:t>|</w:t>
        </w:r>
      </w:ins>
      <w:del w:id="1021" w:author="Dayan Hyames" w:date="2010-03-22T09:13:00Z">
        <w:r w:rsidDel="00C233D7">
          <w:rPr>
            <w:rStyle w:val="ScreenTextPACKT"/>
          </w:rPr>
          <w:delText>&gt;</w:delText>
        </w:r>
      </w:del>
      <w:r>
        <w:rPr>
          <w:rStyle w:val="ScreenTextPACKT"/>
        </w:rPr>
        <w:t xml:space="preserve"> Site configuration </w:t>
      </w:r>
      <w:ins w:id="1022" w:author="Dayan Hyames" w:date="2010-03-22T09:13:00Z">
        <w:r w:rsidR="00C233D7">
          <w:rPr>
            <w:rStyle w:val="ScreenTextPACKT"/>
          </w:rPr>
          <w:t>|</w:t>
        </w:r>
      </w:ins>
      <w:del w:id="1023" w:author="Dayan Hyames" w:date="2010-03-22T09:13:00Z">
        <w:r w:rsidDel="00C233D7">
          <w:rPr>
            <w:rStyle w:val="ScreenTextPACKT"/>
          </w:rPr>
          <w:delText>&gt;</w:delText>
        </w:r>
      </w:del>
      <w:r>
        <w:rPr>
          <w:rStyle w:val="ScreenTextPACKT"/>
        </w:rPr>
        <w:t xml:space="preserve"> Search Settings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024" w:author="Dayan Hyames" w:date="2010-03-23T10:48:00Z">
            <w:rPr>
              <w:rStyle w:val="URLPACKT"/>
            </w:rPr>
          </w:rPrChange>
        </w:rPr>
        <w:t>admin/settings/search</w:t>
      </w:r>
    </w:p>
    <w:p w:rsidR="00FC556B" w:rsidDel="00B762A1" w:rsidRDefault="00FC556B">
      <w:pPr>
        <w:pStyle w:val="NormalPACKT"/>
        <w:rPr>
          <w:del w:id="1025" w:author="Dayan Hyames" w:date="2010-03-22T11:09:00Z"/>
          <w:rStyle w:val="NormalPACKTChar"/>
        </w:rPr>
      </w:pPr>
      <w:r>
        <w:rPr>
          <w:rStyle w:val="BoldPACKT"/>
        </w:rPr>
        <w:lastRenderedPageBreak/>
        <w:t>Description:</w:t>
      </w:r>
      <w:r>
        <w:rPr>
          <w:rStyle w:val="NormalPACKTChar"/>
        </w:rPr>
        <w:t xml:space="preserve"> Provides configuration options related to searching including the status of search indexing, the ability to index the site, determine how the site should be indexed, and how the indexing should work.</w:t>
      </w:r>
      <w:del w:id="1026" w:author="Dayan Hyames" w:date="2010-03-22T11:09:00Z">
        <w:r w:rsidDel="00B762A1">
          <w:rPr>
            <w:rStyle w:val="NormalPACKTChar"/>
          </w:rPr>
          <w:delText xml:space="preserve"> </w:delText>
        </w:r>
      </w:del>
    </w:p>
    <w:p w:rsidR="00B762A1" w:rsidRDefault="00B762A1">
      <w:pPr>
        <w:pStyle w:val="NormalPACKT"/>
        <w:rPr>
          <w:ins w:id="1027" w:author="Dayan Hyames" w:date="2010-03-22T11:09:00Z"/>
          <w:rStyle w:val="NormalPACKTChar"/>
        </w:rPr>
      </w:pPr>
    </w:p>
    <w:p w:rsidR="00FC556B" w:rsidRDefault="00FC556B">
      <w:pPr>
        <w:pStyle w:val="NormalPACKT"/>
        <w:rPr>
          <w:rStyle w:val="NormalPACKTChar"/>
        </w:rPr>
      </w:pPr>
      <w:r>
        <w:rPr>
          <w:rStyle w:val="BoldPACKT"/>
        </w:rPr>
        <w:t xml:space="preserve">New Settings: </w:t>
      </w:r>
      <w:r>
        <w:rPr>
          <w:rStyle w:val="NormalPACKTChar"/>
        </w:rPr>
        <w:t>Drupal 7 adds the ability to determine which search modules are active and allows you to enable or disable searching Nodes and Users independently.</w:t>
      </w:r>
      <w:del w:id="1028" w:author="Dayan Hyames" w:date="2010-03-22T11:19:00Z">
        <w:r w:rsidDel="0034548E">
          <w:rPr>
            <w:rStyle w:val="NormalPACKTChar"/>
          </w:rPr>
          <w:delText xml:space="preserve">  </w:delText>
        </w:r>
      </w:del>
      <w:ins w:id="1029" w:author="Dayan Hyames" w:date="2010-03-22T11:19:00Z">
        <w:r w:rsidR="0034548E">
          <w:rPr>
            <w:rStyle w:val="NormalPACKTChar"/>
          </w:rPr>
          <w:t xml:space="preserve"> </w:t>
        </w:r>
      </w:ins>
      <w:r>
        <w:rPr>
          <w:rStyle w:val="NormalPACKTChar"/>
        </w:rPr>
        <w:t xml:space="preserve">Drupal 7 also adds </w:t>
      </w:r>
      <w:r>
        <w:rPr>
          <w:rStyle w:val="ScreenTextPACKT"/>
        </w:rPr>
        <w:t>Content is sticky at top of lists</w:t>
      </w:r>
      <w:r>
        <w:rPr>
          <w:rStyle w:val="NormalPACKTChar"/>
        </w:rPr>
        <w:t xml:space="preserve"> and </w:t>
      </w:r>
      <w:r>
        <w:rPr>
          <w:rStyle w:val="ScreenTextPACKT"/>
        </w:rPr>
        <w:t>Content is promoted to the front page</w:t>
      </w:r>
      <w:r>
        <w:rPr>
          <w:rStyle w:val="NormalPACKTChar"/>
        </w:rPr>
        <w:t xml:space="preserve"> and removes </w:t>
      </w:r>
      <w:r>
        <w:rPr>
          <w:rStyle w:val="ScreenTextPACKT"/>
        </w:rPr>
        <w:t>Recently posted</w:t>
      </w:r>
      <w:r>
        <w:rPr>
          <w:rStyle w:val="NormalPACKTChar"/>
        </w:rPr>
        <w:t xml:space="preserve"> as content weighting factors.</w:t>
      </w:r>
    </w:p>
    <w:p w:rsidR="00FC556B" w:rsidRDefault="00FC556B">
      <w:pPr>
        <w:pStyle w:val="Heading5"/>
        <w:rPr>
          <w:rStyle w:val="NormalPACKTChar"/>
        </w:rPr>
      </w:pPr>
      <w:r>
        <w:rPr>
          <w:rStyle w:val="NormalPACKTChar"/>
        </w:rPr>
        <w:t>URL aliases</w:t>
      </w:r>
    </w:p>
    <w:p w:rsidR="00FC556B" w:rsidRDefault="00FC556B">
      <w:pPr>
        <w:pStyle w:val="NormalPACKT"/>
        <w:rPr>
          <w:rStyle w:val="URLPACKT"/>
        </w:rPr>
      </w:pPr>
      <w:r>
        <w:rPr>
          <w:rStyle w:val="BoldPACKT"/>
        </w:rPr>
        <w:t>Drupal 7 Path</w:t>
      </w:r>
      <w:del w:id="1030" w:author="Dayan Hyames" w:date="2010-03-22T11:12:00Z">
        <w:r w:rsidDel="0084781F">
          <w:rPr>
            <w:rStyle w:val="BoldPACKT"/>
          </w:rPr>
          <w:delText>:</w:delText>
        </w:r>
        <w:r w:rsidDel="0084781F">
          <w:delText xml:space="preserve">  </w:delText>
        </w:r>
      </w:del>
      <w:ins w:id="1031" w:author="Dayan Hyames" w:date="2010-03-22T11:12:00Z">
        <w:r w:rsidR="0084781F">
          <w:rPr>
            <w:rStyle w:val="BoldPACKT"/>
          </w:rPr>
          <w:t xml:space="preserve">: </w:t>
        </w:r>
      </w:ins>
      <w:r w:rsidR="00027BD3" w:rsidRPr="00027BD3">
        <w:rPr>
          <w:rStyle w:val="CodeInTextPACKT"/>
          <w:rPrChange w:id="1032" w:author="Dayan Hyames" w:date="2010-03-23T10:49:00Z">
            <w:rPr>
              <w:rStyle w:val="URLPACKT"/>
            </w:rPr>
          </w:rPrChange>
        </w:rPr>
        <w:t>admin/config/search/path</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033" w:author="Dayan Hyames" w:date="2010-03-22T09:14:00Z">
        <w:r w:rsidR="00C233D7">
          <w:rPr>
            <w:rStyle w:val="ScreenTextPACKT"/>
          </w:rPr>
          <w:t>|</w:t>
        </w:r>
      </w:ins>
      <w:del w:id="1034" w:author="Dayan Hyames" w:date="2010-03-22T09:14:00Z">
        <w:r w:rsidDel="00C233D7">
          <w:rPr>
            <w:rStyle w:val="ScreenTextPACKT"/>
          </w:rPr>
          <w:delText>&gt;</w:delText>
        </w:r>
      </w:del>
      <w:r>
        <w:rPr>
          <w:rStyle w:val="ScreenTextPACKT"/>
        </w:rPr>
        <w:t xml:space="preserve"> Site building </w:t>
      </w:r>
      <w:ins w:id="1035" w:author="Dayan Hyames" w:date="2010-03-22T09:14:00Z">
        <w:r w:rsidR="00C233D7">
          <w:rPr>
            <w:rStyle w:val="ScreenTextPACKT"/>
          </w:rPr>
          <w:t>|</w:t>
        </w:r>
      </w:ins>
      <w:del w:id="1036" w:author="Dayan Hyames" w:date="2010-03-22T09:14:00Z">
        <w:r w:rsidDel="00C233D7">
          <w:rPr>
            <w:rStyle w:val="ScreenTextPACKT"/>
          </w:rPr>
          <w:delText>&gt;</w:delText>
        </w:r>
      </w:del>
      <w:r>
        <w:rPr>
          <w:rStyle w:val="ScreenTextPACKT"/>
        </w:rPr>
        <w:t xml:space="preserve"> URL aliases </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037" w:author="Dayan Hyames" w:date="2010-03-23T10:49:00Z">
            <w:rPr>
              <w:rStyle w:val="URLPACKT"/>
            </w:rPr>
          </w:rPrChange>
        </w:rPr>
        <w:t>admin/build/path</w:t>
      </w:r>
    </w:p>
    <w:p w:rsidR="00FC556B" w:rsidDel="00B762A1" w:rsidRDefault="00FC556B">
      <w:pPr>
        <w:pStyle w:val="NormalPACKT"/>
        <w:rPr>
          <w:del w:id="1038" w:author="Dayan Hyames" w:date="2010-03-22T11:09:00Z"/>
          <w:rStyle w:val="NormalPACKTChar"/>
        </w:rPr>
      </w:pPr>
      <w:r>
        <w:rPr>
          <w:rStyle w:val="BoldPACKT"/>
        </w:rPr>
        <w:t>Description:</w:t>
      </w:r>
      <w:r>
        <w:rPr>
          <w:rStyle w:val="NormalPACKTChar"/>
        </w:rPr>
        <w:t xml:space="preserve"> Allows you to add aliases for paths in the system so that they can be more easily entered by visitors or to improve search engine rankings.</w:t>
      </w:r>
      <w:del w:id="1039" w:author="Dayan Hyames" w:date="2010-03-22T11:09:00Z">
        <w:r w:rsidDel="00B762A1">
          <w:rPr>
            <w:rStyle w:val="NormalPACKTChar"/>
          </w:rPr>
          <w:delText xml:space="preserve"> </w:delText>
        </w:r>
      </w:del>
    </w:p>
    <w:p w:rsidR="00B762A1" w:rsidRDefault="00B762A1">
      <w:pPr>
        <w:pStyle w:val="NormalPACKT"/>
        <w:rPr>
          <w:ins w:id="1040" w:author="Dayan Hyames" w:date="2010-03-22T11:09:00Z"/>
          <w:rStyle w:val="NormalPACKTChar"/>
        </w:rPr>
      </w:pPr>
    </w:p>
    <w:p w:rsidR="00FC556B" w:rsidRDefault="00FC556B">
      <w:pPr>
        <w:pStyle w:val="NormalPACKT"/>
        <w:rPr>
          <w:rStyle w:val="NormalPACKTChar"/>
        </w:rPr>
      </w:pPr>
      <w:r>
        <w:rPr>
          <w:rStyle w:val="BoldPACKT"/>
        </w:rPr>
        <w:t xml:space="preserve">New Settings: </w:t>
      </w:r>
      <w:r>
        <w:rPr>
          <w:rStyle w:val="NormalPACKTChar"/>
        </w:rPr>
        <w:t>There have been no changes from Drupal 6 to Drupal 7.</w:t>
      </w:r>
    </w:p>
    <w:p w:rsidR="00FC556B" w:rsidRDefault="00FC556B">
      <w:pPr>
        <w:pStyle w:val="Heading4"/>
        <w:rPr>
          <w:ins w:id="1041" w:author="Mark Noble" w:date="2010-02-04T15:17:00Z"/>
          <w:rStyle w:val="NormalPACKTChar"/>
        </w:rPr>
      </w:pPr>
      <w:ins w:id="1042" w:author="Mark Noble" w:date="2010-02-04T15:17:00Z">
        <w:r>
          <w:rPr>
            <w:rStyle w:val="NormalPACKTChar"/>
          </w:rPr>
          <w:t>Development</w:t>
        </w:r>
      </w:ins>
    </w:p>
    <w:p w:rsidR="00FC556B" w:rsidRDefault="00FC556B">
      <w:pPr>
        <w:pStyle w:val="NormalPACKT"/>
      </w:pPr>
      <w:ins w:id="1043" w:author="Mark Noble" w:date="2010-02-04T15:17:00Z">
        <w:r>
          <w:rPr>
            <w:rStyle w:val="NormalPACKTChar"/>
          </w:rPr>
          <w:t>The</w:t>
        </w:r>
      </w:ins>
      <w:ins w:id="1044" w:author="Mark Noble" w:date="2010-02-04T15:18:00Z">
        <w:r>
          <w:rPr>
            <w:rStyle w:val="NormalPACKTChar"/>
          </w:rPr>
          <w:t xml:space="preserve"> development section gives you access to settings that allo</w:t>
        </w:r>
      </w:ins>
      <w:ins w:id="1045" w:author="Mark Noble" w:date="2010-02-04T15:19:00Z">
        <w:r>
          <w:rPr>
            <w:rStyle w:val="NormalPACKTChar"/>
          </w:rPr>
          <w:t>w you to get more information about the workings of your site as well as allowing you to monitor and configure performance related settings</w:t>
        </w:r>
      </w:ins>
      <w:ins w:id="1046" w:author="Mark Noble" w:date="2010-02-04T15:20:00Z">
        <w:r>
          <w:rPr>
            <w:rStyle w:val="NormalPACKTChar"/>
          </w:rPr>
          <w:t>.</w:t>
        </w:r>
        <w:del w:id="1047" w:author="Dayan Hyames" w:date="2010-03-22T11:19:00Z">
          <w:r w:rsidDel="0034548E">
            <w:rPr>
              <w:rStyle w:val="NormalPACKTChar"/>
            </w:rPr>
            <w:delText xml:space="preserve">  </w:delText>
          </w:r>
        </w:del>
      </w:ins>
      <w:ins w:id="1048" w:author="Dayan Hyames" w:date="2010-03-22T11:19:00Z">
        <w:r w:rsidR="0034548E">
          <w:rPr>
            <w:rStyle w:val="NormalPACKTChar"/>
          </w:rPr>
          <w:t xml:space="preserve"> </w:t>
        </w:r>
      </w:ins>
      <w:ins w:id="1049" w:author="Mark Noble" w:date="2010-02-04T15:20:00Z">
        <w:r>
          <w:rPr>
            <w:rStyle w:val="NormalPACKTChar"/>
          </w:rPr>
          <w:t>You can also access the automated test system from this section.</w:t>
        </w:r>
      </w:ins>
    </w:p>
    <w:p w:rsidR="00FC556B" w:rsidRDefault="00FC556B">
      <w:pPr>
        <w:pStyle w:val="Heading5"/>
        <w:rPr>
          <w:rStyle w:val="NormalPACKTChar"/>
        </w:rPr>
      </w:pPr>
      <w:r>
        <w:commentReference w:id="1050"/>
      </w:r>
      <w:r>
        <w:rPr>
          <w:rStyle w:val="NormalPACKTChar"/>
        </w:rPr>
        <w:t xml:space="preserve">Logging and </w:t>
      </w:r>
      <w:ins w:id="1051" w:author="Dayan Hyames" w:date="2010-03-22T12:01:00Z">
        <w:r w:rsidR="00A33C75">
          <w:rPr>
            <w:rStyle w:val="NormalPACKTChar"/>
          </w:rPr>
          <w:t>e</w:t>
        </w:r>
      </w:ins>
      <w:del w:id="1052" w:author="Dayan Hyames" w:date="2010-03-22T12:01:00Z">
        <w:r w:rsidDel="00A33C75">
          <w:rPr>
            <w:rStyle w:val="NormalPACKTChar"/>
          </w:rPr>
          <w:delText>E</w:delText>
        </w:r>
      </w:del>
      <w:r>
        <w:rPr>
          <w:rStyle w:val="NormalPACKTChar"/>
        </w:rPr>
        <w:t>rrors</w:t>
      </w:r>
    </w:p>
    <w:p w:rsidR="00FC556B" w:rsidRDefault="00FC556B">
      <w:pPr>
        <w:pStyle w:val="NormalPACKT"/>
        <w:rPr>
          <w:rStyle w:val="URLPACKT"/>
        </w:rPr>
      </w:pPr>
      <w:r>
        <w:rPr>
          <w:rStyle w:val="BoldPACKT"/>
        </w:rPr>
        <w:t>Drupal 7 Path</w:t>
      </w:r>
      <w:del w:id="1053" w:author="Dayan Hyames" w:date="2010-03-22T11:12:00Z">
        <w:r w:rsidDel="0084781F">
          <w:rPr>
            <w:rStyle w:val="BoldPACKT"/>
          </w:rPr>
          <w:delText>:</w:delText>
        </w:r>
        <w:r w:rsidDel="0084781F">
          <w:delText xml:space="preserve">  </w:delText>
        </w:r>
      </w:del>
      <w:ins w:id="1054" w:author="Dayan Hyames" w:date="2010-03-22T11:12:00Z">
        <w:r w:rsidR="0084781F">
          <w:rPr>
            <w:rStyle w:val="BoldPACKT"/>
          </w:rPr>
          <w:t xml:space="preserve">: </w:t>
        </w:r>
      </w:ins>
      <w:r w:rsidR="00027BD3" w:rsidRPr="00027BD3">
        <w:rPr>
          <w:rStyle w:val="CodeInTextPACKT"/>
          <w:rPrChange w:id="1055" w:author="Dayan Hyames" w:date="2010-03-23T10:49:00Z">
            <w:rPr>
              <w:rStyle w:val="URLPACKT"/>
            </w:rPr>
          </w:rPrChange>
        </w:rPr>
        <w:t>admin/config/development/logging</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056" w:author="Dayan Hyames" w:date="2010-03-22T09:14:00Z">
        <w:r w:rsidR="00C233D7">
          <w:rPr>
            <w:rStyle w:val="ScreenTextPACKT"/>
          </w:rPr>
          <w:t>|</w:t>
        </w:r>
      </w:ins>
      <w:del w:id="1057" w:author="Dayan Hyames" w:date="2010-03-22T09:14:00Z">
        <w:r w:rsidDel="00C233D7">
          <w:rPr>
            <w:rStyle w:val="ScreenTextPACKT"/>
          </w:rPr>
          <w:delText>&gt;</w:delText>
        </w:r>
      </w:del>
      <w:r>
        <w:rPr>
          <w:rStyle w:val="ScreenTextPACKT"/>
        </w:rPr>
        <w:t xml:space="preserve"> Site configuration </w:t>
      </w:r>
      <w:ins w:id="1058" w:author="Dayan Hyames" w:date="2010-03-22T09:14:00Z">
        <w:r w:rsidR="00C233D7">
          <w:rPr>
            <w:rStyle w:val="ScreenTextPACKT"/>
          </w:rPr>
          <w:t>|</w:t>
        </w:r>
      </w:ins>
      <w:del w:id="1059" w:author="Dayan Hyames" w:date="2010-03-22T09:14:00Z">
        <w:r w:rsidDel="00C233D7">
          <w:rPr>
            <w:rStyle w:val="ScreenTextPACKT"/>
          </w:rPr>
          <w:delText>&gt;</w:delText>
        </w:r>
      </w:del>
      <w:r>
        <w:rPr>
          <w:rStyle w:val="ScreenTextPACKT"/>
        </w:rPr>
        <w:t xml:space="preserve"> Logging and alerts </w:t>
      </w:r>
      <w:ins w:id="1060" w:author="Dayan Hyames" w:date="2010-03-22T09:14:00Z">
        <w:r w:rsidR="00C233D7">
          <w:rPr>
            <w:rStyle w:val="ScreenTextPACKT"/>
          </w:rPr>
          <w:t>|</w:t>
        </w:r>
      </w:ins>
      <w:del w:id="1061" w:author="Dayan Hyames" w:date="2010-03-22T09:14:00Z">
        <w:r w:rsidDel="00C233D7">
          <w:rPr>
            <w:rStyle w:val="ScreenTextPACKT"/>
          </w:rPr>
          <w:delText>&gt;</w:delText>
        </w:r>
      </w:del>
      <w:r>
        <w:rPr>
          <w:rStyle w:val="ScreenTextPACKT"/>
        </w:rPr>
        <w:t xml:space="preserve"> Database Logging</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062" w:author="Dayan Hyames" w:date="2010-03-23T10:49:00Z">
            <w:rPr>
              <w:rStyle w:val="URLPACKT"/>
            </w:rPr>
          </w:rPrChange>
        </w:rPr>
        <w:t>admin/settings/logging/dblog</w:t>
      </w:r>
    </w:p>
    <w:p w:rsidR="00FC556B" w:rsidDel="00F45F5A" w:rsidRDefault="00FC556B">
      <w:pPr>
        <w:pStyle w:val="NormalPACKT"/>
        <w:rPr>
          <w:del w:id="1063" w:author="Dayan Hyames" w:date="2010-03-22T11:06:00Z"/>
          <w:rStyle w:val="NormalPACKTChar"/>
        </w:rPr>
      </w:pPr>
      <w:r>
        <w:rPr>
          <w:rStyle w:val="BoldPACKT"/>
        </w:rPr>
        <w:t>Description:</w:t>
      </w:r>
      <w:r>
        <w:rPr>
          <w:rStyle w:val="NormalPACKTChar"/>
        </w:rPr>
        <w:t xml:space="preserve"> Controls what information is logged to the database as well as how much data is kept at any one time.</w:t>
      </w:r>
      <w:del w:id="1064" w:author="Dayan Hyames" w:date="2010-03-22T11:06:00Z">
        <w:r w:rsidDel="00F45F5A">
          <w:rPr>
            <w:rStyle w:val="NormalPACKTChar"/>
          </w:rPr>
          <w:delText xml:space="preserve">  </w:delText>
        </w:r>
      </w:del>
    </w:p>
    <w:p w:rsidR="00F45F5A" w:rsidRDefault="00F45F5A">
      <w:pPr>
        <w:pStyle w:val="NormalPACKT"/>
        <w:rPr>
          <w:ins w:id="1065" w:author="Dayan Hyames" w:date="2010-03-22T11:06:00Z"/>
          <w:rStyle w:val="NormalPACKTChar"/>
        </w:rPr>
      </w:pPr>
    </w:p>
    <w:p w:rsidR="00FC556B" w:rsidDel="00B762A1" w:rsidRDefault="00FC556B">
      <w:pPr>
        <w:pStyle w:val="NormalPACKT"/>
        <w:rPr>
          <w:del w:id="1066" w:author="Dayan Hyames" w:date="2010-03-22T11:09:00Z"/>
          <w:rStyle w:val="NormalPACKTChar"/>
        </w:rPr>
      </w:pPr>
      <w:r>
        <w:rPr>
          <w:rStyle w:val="BoldPACKT"/>
        </w:rPr>
        <w:t xml:space="preserve">New Settings: </w:t>
      </w:r>
      <w:r>
        <w:rPr>
          <w:rStyle w:val="NormalPACKTChar"/>
        </w:rPr>
        <w:t>Drupal 7 adds the ability to log PHP messages to the Drupal log.</w:t>
      </w:r>
      <w:del w:id="1067" w:author="Dayan Hyames" w:date="2010-03-22T11:19:00Z">
        <w:r w:rsidDel="0034548E">
          <w:rPr>
            <w:rStyle w:val="NormalPACKTChar"/>
          </w:rPr>
          <w:delText xml:space="preserve">  </w:delText>
        </w:r>
      </w:del>
      <w:ins w:id="1068" w:author="Dayan Hyames" w:date="2010-03-22T11:19:00Z">
        <w:r w:rsidR="0034548E">
          <w:rPr>
            <w:rStyle w:val="NormalPACKTChar"/>
          </w:rPr>
          <w:t xml:space="preserve"> </w:t>
        </w:r>
      </w:ins>
      <w:r>
        <w:rPr>
          <w:rStyle w:val="NormalPACKTChar"/>
        </w:rPr>
        <w:t>The new options are as follows:</w:t>
      </w:r>
      <w:del w:id="1069" w:author="Dayan Hyames" w:date="2010-03-22T11:09:00Z">
        <w:r w:rsidDel="00B762A1">
          <w:rPr>
            <w:rStyle w:val="NormalPACKTChar"/>
          </w:rPr>
          <w:delText xml:space="preserve"> </w:delText>
        </w:r>
      </w:del>
    </w:p>
    <w:p w:rsidR="00B762A1" w:rsidRDefault="00B762A1">
      <w:pPr>
        <w:pStyle w:val="NormalPACKT"/>
        <w:rPr>
          <w:ins w:id="1070" w:author="Dayan Hyames" w:date="2010-03-22T11:09:00Z"/>
          <w:rStyle w:val="NormalPACKTChar"/>
        </w:rPr>
      </w:pPr>
    </w:p>
    <w:p w:rsidR="00CF313F" w:rsidRDefault="00296890">
      <w:pPr>
        <w:pStyle w:val="FigurePACKT"/>
        <w:rPr>
          <w:rStyle w:val="NormalPACKTChar"/>
        </w:rPr>
        <w:pPrChange w:id="1071" w:author="Dayan Hyames" w:date="2010-03-22T14:21:00Z">
          <w:pPr>
            <w:pStyle w:val="NormalPACKT"/>
            <w:jc w:val="center"/>
          </w:pPr>
        </w:pPrChange>
      </w:pPr>
      <w:commentRangeStart w:id="1072"/>
      <w:r>
        <w:rPr>
          <w:noProof/>
          <w:lang w:val="en-US"/>
        </w:rPr>
        <w:lastRenderedPageBreak/>
        <w:drawing>
          <wp:inline distT="0" distB="0" distL="0" distR="0">
            <wp:extent cx="1866900" cy="11239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866900" cy="1123950"/>
                    </a:xfrm>
                    <a:prstGeom prst="rect">
                      <a:avLst/>
                    </a:prstGeom>
                    <a:solidFill>
                      <a:srgbClr val="FFFFFF"/>
                    </a:solidFill>
                    <a:ln w="9525">
                      <a:noFill/>
                      <a:miter lim="800000"/>
                      <a:headEnd/>
                      <a:tailEnd/>
                    </a:ln>
                  </pic:spPr>
                </pic:pic>
              </a:graphicData>
            </a:graphic>
          </wp:inline>
        </w:drawing>
      </w:r>
      <w:commentRangeEnd w:id="1072"/>
      <w:r w:rsidR="003D69F8">
        <w:rPr>
          <w:rStyle w:val="CommentReference"/>
        </w:rPr>
        <w:commentReference w:id="1072"/>
      </w:r>
    </w:p>
    <w:p w:rsidR="00FC556B" w:rsidRPr="00862B09" w:rsidRDefault="00FC556B" w:rsidP="00862B09">
      <w:pPr>
        <w:pStyle w:val="LayoutInformationPACKT"/>
        <w:rPr>
          <w:rStyle w:val="NormalPACKTChar"/>
          <w:sz w:val="28"/>
          <w:lang w:eastAsia="en-US"/>
        </w:rPr>
      </w:pPr>
      <w:r w:rsidRPr="00862B09">
        <w:rPr>
          <w:rStyle w:val="NormalPACKTChar"/>
          <w:sz w:val="28"/>
          <w:lang w:eastAsia="en-US"/>
        </w:rPr>
        <w:t xml:space="preserve">Insert </w:t>
      </w:r>
      <w:ins w:id="1073" w:author="Dayan Hyames" w:date="2010-03-17T17:44:00Z">
        <w:r w:rsidR="00026971" w:rsidRPr="00862B09">
          <w:rPr>
            <w:rStyle w:val="NormalPACKTChar"/>
            <w:sz w:val="28"/>
            <w:lang w:eastAsia="en-US"/>
          </w:rPr>
          <w:t xml:space="preserve">image </w:t>
        </w:r>
      </w:ins>
      <w:r w:rsidRPr="00862B09">
        <w:rPr>
          <w:rStyle w:val="NormalPACKTChar"/>
          <w:sz w:val="28"/>
          <w:lang w:eastAsia="en-US"/>
        </w:rPr>
        <w:t>1223_0</w:t>
      </w:r>
      <w:ins w:id="1074" w:author="Dayan Hyames" w:date="2010-03-17T17:36:00Z">
        <w:r w:rsidR="00514F45" w:rsidRPr="00862B09">
          <w:rPr>
            <w:rStyle w:val="NormalPACKTChar"/>
            <w:sz w:val="28"/>
            <w:lang w:eastAsia="en-US"/>
          </w:rPr>
          <w:t>4</w:t>
        </w:r>
      </w:ins>
      <w:del w:id="1075" w:author="Dayan Hyames" w:date="2010-03-17T17:36:00Z">
        <w:r w:rsidRPr="00862B09" w:rsidDel="00514F45">
          <w:rPr>
            <w:rStyle w:val="NormalPACKTChar"/>
            <w:sz w:val="28"/>
            <w:lang w:eastAsia="en-US"/>
          </w:rPr>
          <w:delText>3</w:delText>
        </w:r>
      </w:del>
      <w:r w:rsidRPr="00862B09">
        <w:rPr>
          <w:rStyle w:val="NormalPACKTChar"/>
          <w:sz w:val="28"/>
          <w:lang w:eastAsia="en-US"/>
        </w:rPr>
        <w:t>_15</w:t>
      </w:r>
      <w:del w:id="1076" w:author="Dayan Hyames" w:date="2010-03-17T17:44:00Z">
        <w:r w:rsidRPr="00862B09" w:rsidDel="00026971">
          <w:rPr>
            <w:rStyle w:val="NormalPACKTChar"/>
            <w:sz w:val="28"/>
            <w:lang w:eastAsia="en-US"/>
          </w:rPr>
          <w:delText>_PHP_Logging</w:delText>
        </w:r>
      </w:del>
      <w:r w:rsidRPr="00862B09">
        <w:rPr>
          <w:rStyle w:val="NormalPACKTChar"/>
          <w:sz w:val="28"/>
          <w:lang w:eastAsia="en-US"/>
        </w:rPr>
        <w:t>.png</w:t>
      </w:r>
    </w:p>
    <w:p w:rsidR="00FC556B" w:rsidRDefault="00FC556B">
      <w:pPr>
        <w:pStyle w:val="Heading5"/>
        <w:rPr>
          <w:rStyle w:val="NormalPACKTChar"/>
        </w:rPr>
      </w:pPr>
      <w:r>
        <w:rPr>
          <w:rStyle w:val="NormalPACKTChar"/>
        </w:rPr>
        <w:t xml:space="preserve">Maintenance </w:t>
      </w:r>
      <w:ins w:id="1077" w:author="Dayan Hyames" w:date="2010-03-22T11:59:00Z">
        <w:r w:rsidR="004E6F4A">
          <w:rPr>
            <w:rStyle w:val="NormalPACKTChar"/>
          </w:rPr>
          <w:t>m</w:t>
        </w:r>
      </w:ins>
      <w:del w:id="1078" w:author="Dayan Hyames" w:date="2010-03-22T11:59:00Z">
        <w:r w:rsidDel="004E6F4A">
          <w:rPr>
            <w:rStyle w:val="NormalPACKTChar"/>
          </w:rPr>
          <w:delText>M</w:delText>
        </w:r>
      </w:del>
      <w:r>
        <w:rPr>
          <w:rStyle w:val="NormalPACKTChar"/>
        </w:rPr>
        <w:t>ode</w:t>
      </w:r>
    </w:p>
    <w:p w:rsidR="00FC556B" w:rsidRDefault="00FC556B">
      <w:pPr>
        <w:pStyle w:val="NormalPACKT"/>
        <w:rPr>
          <w:rStyle w:val="URLPACKT"/>
        </w:rPr>
      </w:pPr>
      <w:r>
        <w:rPr>
          <w:rStyle w:val="BoldPACKT"/>
        </w:rPr>
        <w:t>Drupal 7 Path</w:t>
      </w:r>
      <w:del w:id="1079" w:author="Dayan Hyames" w:date="2010-03-22T11:12:00Z">
        <w:r w:rsidDel="0084781F">
          <w:rPr>
            <w:rStyle w:val="BoldPACKT"/>
          </w:rPr>
          <w:delText>:</w:delText>
        </w:r>
        <w:r w:rsidDel="0084781F">
          <w:delText xml:space="preserve">  </w:delText>
        </w:r>
      </w:del>
      <w:ins w:id="1080" w:author="Dayan Hyames" w:date="2010-03-22T11:12:00Z">
        <w:r w:rsidR="0084781F">
          <w:rPr>
            <w:rStyle w:val="BoldPACKT"/>
          </w:rPr>
          <w:t xml:space="preserve">: </w:t>
        </w:r>
      </w:ins>
      <w:r w:rsidR="00027BD3" w:rsidRPr="00027BD3">
        <w:rPr>
          <w:rStyle w:val="CodeInTextPACKT"/>
          <w:rPrChange w:id="1081" w:author="Dayan Hyames" w:date="2010-03-23T10:49:00Z">
            <w:rPr>
              <w:rStyle w:val="URLPACKT"/>
            </w:rPr>
          </w:rPrChange>
        </w:rPr>
        <w:t>admin/config/development/maintenance</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082" w:author="Dayan Hyames" w:date="2010-03-22T09:21:00Z">
        <w:r w:rsidR="00BB6A18">
          <w:rPr>
            <w:rStyle w:val="ScreenTextPACKT"/>
          </w:rPr>
          <w:t>|</w:t>
        </w:r>
      </w:ins>
      <w:del w:id="1083" w:author="Dayan Hyames" w:date="2010-03-22T09:21:00Z">
        <w:r w:rsidDel="00BB6A18">
          <w:rPr>
            <w:rStyle w:val="ScreenTextPACKT"/>
          </w:rPr>
          <w:delText>&gt;</w:delText>
        </w:r>
      </w:del>
      <w:r>
        <w:rPr>
          <w:rStyle w:val="ScreenTextPACKT"/>
        </w:rPr>
        <w:t xml:space="preserve"> Site configuration </w:t>
      </w:r>
      <w:ins w:id="1084" w:author="Dayan Hyames" w:date="2010-03-22T09:21:00Z">
        <w:r w:rsidR="00BB6A18">
          <w:rPr>
            <w:rStyle w:val="ScreenTextPACKT"/>
          </w:rPr>
          <w:t>|</w:t>
        </w:r>
      </w:ins>
      <w:del w:id="1085" w:author="Dayan Hyames" w:date="2010-03-22T09:21:00Z">
        <w:r w:rsidDel="00BB6A18">
          <w:rPr>
            <w:rStyle w:val="ScreenTextPACKT"/>
          </w:rPr>
          <w:delText>&gt;</w:delText>
        </w:r>
      </w:del>
      <w:r>
        <w:rPr>
          <w:rStyle w:val="ScreenTextPACKT"/>
        </w:rPr>
        <w:t xml:space="preserve"> Site maintenance</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086" w:author="Dayan Hyames" w:date="2010-03-23T10:49:00Z">
            <w:rPr>
              <w:rStyle w:val="URLPACKT"/>
            </w:rPr>
          </w:rPrChange>
        </w:rPr>
        <w:t>admin/settings/site-maintenance</w:t>
      </w:r>
    </w:p>
    <w:p w:rsidR="00FC556B" w:rsidDel="00B762A1" w:rsidRDefault="00FC556B">
      <w:pPr>
        <w:pStyle w:val="NormalPACKT"/>
        <w:rPr>
          <w:del w:id="1087" w:author="Dayan Hyames" w:date="2010-03-22T11:09:00Z"/>
          <w:rStyle w:val="NormalPACKTChar"/>
        </w:rPr>
      </w:pPr>
      <w:r>
        <w:rPr>
          <w:rStyle w:val="BoldPACKT"/>
        </w:rPr>
        <w:t>Description:</w:t>
      </w:r>
      <w:r>
        <w:rPr>
          <w:rStyle w:val="NormalPACKTChar"/>
        </w:rPr>
        <w:t xml:space="preserve"> Allows you to close the site temporarily while running maintenance tasks or upgrading the site.</w:t>
      </w:r>
      <w:del w:id="1088" w:author="Dayan Hyames" w:date="2010-03-22T11:09:00Z">
        <w:r w:rsidDel="00B762A1">
          <w:rPr>
            <w:rStyle w:val="NormalPACKTChar"/>
          </w:rPr>
          <w:delText xml:space="preserve"> </w:delText>
        </w:r>
      </w:del>
    </w:p>
    <w:p w:rsidR="00B762A1" w:rsidRDefault="00B762A1">
      <w:pPr>
        <w:pStyle w:val="NormalPACKT"/>
        <w:rPr>
          <w:ins w:id="1089" w:author="Dayan Hyames" w:date="2010-03-22T11:09:00Z"/>
          <w:rStyle w:val="NormalPACKTChar"/>
        </w:rPr>
      </w:pPr>
    </w:p>
    <w:p w:rsidR="00FC556B" w:rsidDel="00B762A1" w:rsidRDefault="00FC556B">
      <w:pPr>
        <w:pStyle w:val="NormalPACKT"/>
        <w:rPr>
          <w:del w:id="1090" w:author="Dayan Hyames" w:date="2010-03-22T11:09:00Z"/>
          <w:rStyle w:val="NormalPACKTChar"/>
        </w:rPr>
      </w:pPr>
      <w:r>
        <w:rPr>
          <w:rStyle w:val="BoldPACKT"/>
        </w:rPr>
        <w:t xml:space="preserve">New Settings: </w:t>
      </w:r>
      <w:r>
        <w:rPr>
          <w:rStyle w:val="NormalPACKTChar"/>
        </w:rPr>
        <w:t>This functionality is unchanged from Drupal 6.</w:t>
      </w:r>
      <w:del w:id="1091" w:author="Dayan Hyames" w:date="2010-03-22T11:09:00Z">
        <w:r w:rsidDel="00B762A1">
          <w:rPr>
            <w:rStyle w:val="NormalPACKTChar"/>
          </w:rPr>
          <w:delText xml:space="preserve"> </w:delText>
        </w:r>
      </w:del>
    </w:p>
    <w:p w:rsidR="00B762A1" w:rsidRDefault="00B762A1">
      <w:pPr>
        <w:pStyle w:val="NormalPACKT"/>
        <w:rPr>
          <w:ins w:id="1092" w:author="Dayan Hyames" w:date="2010-03-22T11:09:00Z"/>
          <w:rStyle w:val="NormalPACKTChar"/>
        </w:rPr>
      </w:pPr>
    </w:p>
    <w:p w:rsidR="00FC556B" w:rsidRDefault="00FC556B">
      <w:pPr>
        <w:pStyle w:val="Heading5"/>
        <w:rPr>
          <w:rStyle w:val="NormalPACKTChar"/>
        </w:rPr>
      </w:pPr>
      <w:r>
        <w:rPr>
          <w:rStyle w:val="NormalPACKTChar"/>
        </w:rPr>
        <w:t>Performance</w:t>
      </w:r>
    </w:p>
    <w:p w:rsidR="00FC556B" w:rsidRDefault="00FC556B">
      <w:pPr>
        <w:pStyle w:val="NormalPACKT"/>
        <w:rPr>
          <w:rStyle w:val="URLPACKT"/>
        </w:rPr>
      </w:pPr>
      <w:r>
        <w:rPr>
          <w:rStyle w:val="BoldPACKT"/>
        </w:rPr>
        <w:t>Drupal 7 Path</w:t>
      </w:r>
      <w:del w:id="1093" w:author="Dayan Hyames" w:date="2010-03-22T11:12:00Z">
        <w:r w:rsidDel="0084781F">
          <w:rPr>
            <w:rStyle w:val="BoldPACKT"/>
          </w:rPr>
          <w:delText>:</w:delText>
        </w:r>
        <w:r w:rsidDel="0084781F">
          <w:delText xml:space="preserve">  </w:delText>
        </w:r>
      </w:del>
      <w:ins w:id="1094" w:author="Dayan Hyames" w:date="2010-03-22T11:12:00Z">
        <w:r w:rsidR="0084781F">
          <w:rPr>
            <w:rStyle w:val="BoldPACKT"/>
          </w:rPr>
          <w:t xml:space="preserve">: </w:t>
        </w:r>
      </w:ins>
      <w:r w:rsidR="00027BD3" w:rsidRPr="00027BD3">
        <w:rPr>
          <w:rStyle w:val="CodeInTextPACKT"/>
          <w:rPrChange w:id="1095" w:author="Dayan Hyames" w:date="2010-03-23T10:49:00Z">
            <w:rPr>
              <w:rStyle w:val="URLPACKT"/>
            </w:rPr>
          </w:rPrChange>
        </w:rPr>
        <w:t>admin/config/development/performance</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096" w:author="Dayan Hyames" w:date="2010-03-22T09:21:00Z">
        <w:r w:rsidR="00BB6A18">
          <w:rPr>
            <w:rStyle w:val="ScreenTextPACKT"/>
          </w:rPr>
          <w:t>|</w:t>
        </w:r>
      </w:ins>
      <w:del w:id="1097" w:author="Dayan Hyames" w:date="2010-03-22T09:21:00Z">
        <w:r w:rsidDel="00BB6A18">
          <w:rPr>
            <w:rStyle w:val="ScreenTextPACKT"/>
          </w:rPr>
          <w:delText>&gt;</w:delText>
        </w:r>
      </w:del>
      <w:r>
        <w:rPr>
          <w:rStyle w:val="ScreenTextPACKT"/>
        </w:rPr>
        <w:t xml:space="preserve"> Site configuration </w:t>
      </w:r>
      <w:ins w:id="1098" w:author="Dayan Hyames" w:date="2010-03-22T09:21:00Z">
        <w:r w:rsidR="00BB6A18">
          <w:rPr>
            <w:rStyle w:val="ScreenTextPACKT"/>
          </w:rPr>
          <w:t>|</w:t>
        </w:r>
      </w:ins>
      <w:del w:id="1099" w:author="Dayan Hyames" w:date="2010-03-22T09:21:00Z">
        <w:r w:rsidDel="00BB6A18">
          <w:rPr>
            <w:rStyle w:val="ScreenTextPACKT"/>
          </w:rPr>
          <w:delText>&gt;</w:delText>
        </w:r>
      </w:del>
      <w:r>
        <w:rPr>
          <w:rStyle w:val="ScreenTextPACKT"/>
        </w:rPr>
        <w:t xml:space="preserve"> Performance</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100" w:author="Dayan Hyames" w:date="2010-03-23T10:49:00Z">
            <w:rPr>
              <w:rStyle w:val="URLPACKT"/>
            </w:rPr>
          </w:rPrChange>
        </w:rPr>
        <w:t>admin/settings/performance</w:t>
      </w:r>
    </w:p>
    <w:p w:rsidR="00FC556B" w:rsidDel="00B762A1" w:rsidRDefault="00FC556B">
      <w:pPr>
        <w:pStyle w:val="NormalPACKT"/>
        <w:rPr>
          <w:del w:id="1101" w:author="Dayan Hyames" w:date="2010-03-22T11:09:00Z"/>
          <w:rStyle w:val="NormalPACKTChar"/>
        </w:rPr>
      </w:pPr>
      <w:r>
        <w:rPr>
          <w:rStyle w:val="BoldPACKT"/>
        </w:rPr>
        <w:t>Description:</w:t>
      </w:r>
      <w:r>
        <w:rPr>
          <w:rStyle w:val="NormalPACKTChar"/>
        </w:rPr>
        <w:t xml:space="preserve"> Contains settings that can influence the overall performance of your site including caching information and combining files to reduce the amount of data that must be transmitted.</w:t>
      </w:r>
      <w:del w:id="1102" w:author="Dayan Hyames" w:date="2010-03-22T11:09:00Z">
        <w:r w:rsidDel="00B762A1">
          <w:rPr>
            <w:rStyle w:val="NormalPACKTChar"/>
          </w:rPr>
          <w:delText xml:space="preserve"> </w:delText>
        </w:r>
      </w:del>
    </w:p>
    <w:p w:rsidR="00B762A1" w:rsidRDefault="00B762A1">
      <w:pPr>
        <w:pStyle w:val="NormalPACKT"/>
        <w:rPr>
          <w:ins w:id="1103" w:author="Dayan Hyames" w:date="2010-03-22T11:09:00Z"/>
          <w:rStyle w:val="NormalPACKTChar"/>
        </w:rPr>
      </w:pPr>
    </w:p>
    <w:p w:rsidR="00FC556B" w:rsidDel="00B762A1" w:rsidRDefault="00FC556B">
      <w:pPr>
        <w:pStyle w:val="NormalPACKT"/>
        <w:rPr>
          <w:del w:id="1104" w:author="Dayan Hyames" w:date="2010-03-22T11:09:00Z"/>
          <w:rStyle w:val="NormalPACKTChar"/>
        </w:rPr>
      </w:pPr>
      <w:r>
        <w:rPr>
          <w:rStyle w:val="BoldPACKT"/>
        </w:rPr>
        <w:t xml:space="preserve">New Settings: </w:t>
      </w:r>
      <w:r>
        <w:rPr>
          <w:rStyle w:val="NormalPACKTChar"/>
        </w:rPr>
        <w:t xml:space="preserve">Aggressive page caching was removed in </w:t>
      </w:r>
      <w:commentRangeStart w:id="1105"/>
      <w:r>
        <w:rPr>
          <w:rStyle w:val="NormalPACKTChar"/>
        </w:rPr>
        <w:t>Drupal 6</w:t>
      </w:r>
      <w:commentRangeEnd w:id="1105"/>
      <w:r w:rsidR="00596ACE">
        <w:rPr>
          <w:rStyle w:val="CommentReference"/>
        </w:rPr>
        <w:commentReference w:id="1105"/>
      </w:r>
      <w:r>
        <w:rPr>
          <w:rStyle w:val="NormalPACKTChar"/>
        </w:rPr>
        <w:t>.</w:t>
      </w:r>
      <w:del w:id="1106" w:author="Dayan Hyames" w:date="2010-03-22T11:19:00Z">
        <w:r w:rsidDel="0034548E">
          <w:rPr>
            <w:rStyle w:val="NormalPACKTChar"/>
          </w:rPr>
          <w:delText xml:space="preserve">  </w:delText>
        </w:r>
      </w:del>
      <w:ins w:id="1107" w:author="Dayan Hyames" w:date="2010-03-22T11:19:00Z">
        <w:r w:rsidR="0034548E">
          <w:rPr>
            <w:rStyle w:val="NormalPACKTChar"/>
          </w:rPr>
          <w:t xml:space="preserve"> </w:t>
        </w:r>
      </w:ins>
      <w:r>
        <w:rPr>
          <w:rStyle w:val="NormalPACKTChar"/>
        </w:rPr>
        <w:t xml:space="preserve">This was done to reduce confusion and to remove the chance of side effects occurring. The page compression setting has also been removed </w:t>
      </w:r>
      <w:commentRangeStart w:id="1108"/>
      <w:r>
        <w:rPr>
          <w:rStyle w:val="NormalPACKTChar"/>
        </w:rPr>
        <w:t>if</w:t>
      </w:r>
      <w:commentRangeEnd w:id="1108"/>
      <w:r w:rsidR="00284737">
        <w:rPr>
          <w:rStyle w:val="CommentReference"/>
        </w:rPr>
        <w:commentReference w:id="1108"/>
      </w:r>
      <w:r>
        <w:rPr>
          <w:rStyle w:val="NormalPACKTChar"/>
        </w:rPr>
        <w:t xml:space="preserve"> the server already compresses requests. The page has also be</w:t>
      </w:r>
      <w:ins w:id="1109" w:author="Dayan Hyames" w:date="2010-03-22T11:47:00Z">
        <w:r w:rsidR="004A0F99">
          <w:rPr>
            <w:rStyle w:val="NormalPACKTChar"/>
          </w:rPr>
          <w:t>en</w:t>
        </w:r>
      </w:ins>
      <w:r>
        <w:rPr>
          <w:rStyle w:val="NormalPACKTChar"/>
        </w:rPr>
        <w:t xml:space="preserve"> reformatted to make it easier to understand and use.</w:t>
      </w:r>
      <w:del w:id="1110" w:author="Dayan Hyames" w:date="2010-03-22T11:09:00Z">
        <w:r w:rsidDel="00B762A1">
          <w:rPr>
            <w:rStyle w:val="NormalPACKTChar"/>
          </w:rPr>
          <w:delText xml:space="preserve"> </w:delText>
        </w:r>
      </w:del>
    </w:p>
    <w:p w:rsidR="00B762A1" w:rsidRDefault="00B762A1">
      <w:pPr>
        <w:pStyle w:val="NormalPACKT"/>
        <w:rPr>
          <w:ins w:id="1111" w:author="Dayan Hyames" w:date="2010-03-22T11:09:00Z"/>
          <w:rStyle w:val="NormalPACKTChar"/>
        </w:rPr>
      </w:pPr>
    </w:p>
    <w:p w:rsidR="00FC556B" w:rsidRDefault="00FC556B">
      <w:pPr>
        <w:pStyle w:val="Heading5"/>
        <w:rPr>
          <w:ins w:id="1112" w:author="Mark Noble" w:date="2010-02-04T15:22:00Z"/>
          <w:rStyle w:val="NormalPACKTChar"/>
        </w:rPr>
      </w:pPr>
      <w:commentRangeStart w:id="1113"/>
      <w:ins w:id="1114" w:author="Mark Noble" w:date="2010-02-04T15:22:00Z">
        <w:r>
          <w:rPr>
            <w:rStyle w:val="NormalPACKTChar"/>
          </w:rPr>
          <w:t>Testing</w:t>
        </w:r>
      </w:ins>
      <w:commentRangeEnd w:id="1113"/>
      <w:r w:rsidR="00284737">
        <w:rPr>
          <w:rStyle w:val="CommentReference"/>
          <w:rFonts w:ascii="Times New Roman" w:hAnsi="Times New Roman" w:cs="Times New Roman"/>
          <w:b w:val="0"/>
          <w:color w:val="auto"/>
          <w:lang w:val="en-US"/>
        </w:rPr>
        <w:commentReference w:id="1113"/>
      </w:r>
    </w:p>
    <w:p w:rsidR="00FC556B" w:rsidRDefault="00FC556B">
      <w:pPr>
        <w:pStyle w:val="NormalPACKT"/>
        <w:rPr>
          <w:ins w:id="1115" w:author="Mark Noble" w:date="2010-02-04T15:22:00Z"/>
          <w:rStyle w:val="URLPACKT"/>
        </w:rPr>
      </w:pPr>
      <w:ins w:id="1116" w:author="Mark Noble" w:date="2010-02-04T15:22:00Z">
        <w:r>
          <w:rPr>
            <w:rStyle w:val="BoldPACKT"/>
          </w:rPr>
          <w:t>Drupal 7 Path</w:t>
        </w:r>
        <w:del w:id="1117" w:author="Dayan Hyames" w:date="2010-03-22T11:12:00Z">
          <w:r w:rsidDel="0084781F">
            <w:rPr>
              <w:rStyle w:val="BoldPACKT"/>
            </w:rPr>
            <w:delText>:</w:delText>
          </w:r>
          <w:r w:rsidDel="0084781F">
            <w:delText xml:space="preserve">  </w:delText>
          </w:r>
        </w:del>
      </w:ins>
      <w:ins w:id="1118" w:author="Dayan Hyames" w:date="2010-03-22T11:12:00Z">
        <w:r w:rsidR="0084781F">
          <w:rPr>
            <w:rStyle w:val="BoldPACKT"/>
          </w:rPr>
          <w:t xml:space="preserve">: </w:t>
        </w:r>
      </w:ins>
      <w:ins w:id="1119" w:author="Mark Noble" w:date="2010-02-04T15:22:00Z">
        <w:r w:rsidR="00027BD3" w:rsidRPr="00027BD3">
          <w:rPr>
            <w:rStyle w:val="CodeInTextPACKT"/>
            <w:rPrChange w:id="1120" w:author="Dayan Hyames" w:date="2010-03-23T10:50:00Z">
              <w:rPr>
                <w:rStyle w:val="URLPACKT"/>
              </w:rPr>
            </w:rPrChange>
          </w:rPr>
          <w:t>admin/config/development/testing</w:t>
        </w:r>
      </w:ins>
    </w:p>
    <w:p w:rsidR="00FC556B" w:rsidRDefault="00FC556B">
      <w:pPr>
        <w:pStyle w:val="NormalPACKT"/>
        <w:rPr>
          <w:ins w:id="1121" w:author="Mark Noble" w:date="2010-02-04T15:22:00Z"/>
          <w:rStyle w:val="NormalPACKTChar"/>
        </w:rPr>
      </w:pPr>
      <w:ins w:id="1122" w:author="Mark Noble" w:date="2010-02-04T15:22:00Z">
        <w:r>
          <w:rPr>
            <w:rStyle w:val="BoldPACKT"/>
          </w:rPr>
          <w:t xml:space="preserve">Drupal 6 Menu Location: </w:t>
        </w:r>
      </w:ins>
      <w:ins w:id="1123" w:author="Dayan Hyames" w:date="2010-03-22T11:47:00Z">
        <w:r w:rsidR="004A0F99">
          <w:rPr>
            <w:rStyle w:val="NormalPACKTChar"/>
          </w:rPr>
          <w:t>n</w:t>
        </w:r>
      </w:ins>
      <w:ins w:id="1124" w:author="Mark Noble" w:date="2010-02-04T15:22:00Z">
        <w:del w:id="1125" w:author="Dayan Hyames" w:date="2010-03-22T11:47:00Z">
          <w:r w:rsidDel="004A0F99">
            <w:rPr>
              <w:rStyle w:val="NormalPACKTChar"/>
            </w:rPr>
            <w:delText>N</w:delText>
          </w:r>
        </w:del>
        <w:r>
          <w:rPr>
            <w:rStyle w:val="NormalPACKTChar"/>
          </w:rPr>
          <w:t>/</w:t>
        </w:r>
        <w:del w:id="1126" w:author="Dayan Hyames" w:date="2010-03-22T11:47:00Z">
          <w:r w:rsidDel="004A0F99">
            <w:rPr>
              <w:rStyle w:val="NormalPACKTChar"/>
            </w:rPr>
            <w:delText>A</w:delText>
          </w:r>
        </w:del>
      </w:ins>
      <w:ins w:id="1127" w:author="Dayan Hyames" w:date="2010-03-22T11:47:00Z">
        <w:r w:rsidR="004A0F99">
          <w:rPr>
            <w:rStyle w:val="NormalPACKTChar"/>
          </w:rPr>
          <w:t>a</w:t>
        </w:r>
      </w:ins>
    </w:p>
    <w:p w:rsidR="00FC556B" w:rsidRDefault="00FC556B">
      <w:pPr>
        <w:pStyle w:val="NormalPACKT"/>
        <w:rPr>
          <w:ins w:id="1128" w:author="Mark Noble" w:date="2010-02-04T15:22:00Z"/>
          <w:rStyle w:val="NormalPACKTChar"/>
        </w:rPr>
      </w:pPr>
      <w:ins w:id="1129" w:author="Mark Noble" w:date="2010-02-04T15:22:00Z">
        <w:r>
          <w:rPr>
            <w:rStyle w:val="BoldPACKT"/>
          </w:rPr>
          <w:t xml:space="preserve">Drupal 6 Path: </w:t>
        </w:r>
      </w:ins>
      <w:ins w:id="1130" w:author="Dayan Hyames" w:date="2010-03-22T11:47:00Z">
        <w:r w:rsidR="004A0F99">
          <w:rPr>
            <w:rStyle w:val="NormalPACKTChar"/>
          </w:rPr>
          <w:t>n</w:t>
        </w:r>
      </w:ins>
      <w:ins w:id="1131" w:author="Mark Noble" w:date="2010-02-04T15:22:00Z">
        <w:del w:id="1132" w:author="Dayan Hyames" w:date="2010-03-22T11:47:00Z">
          <w:r w:rsidDel="004A0F99">
            <w:rPr>
              <w:rStyle w:val="NormalPACKTChar"/>
            </w:rPr>
            <w:delText>N</w:delText>
          </w:r>
        </w:del>
        <w:r>
          <w:rPr>
            <w:rStyle w:val="NormalPACKTChar"/>
          </w:rPr>
          <w:t>/</w:t>
        </w:r>
        <w:del w:id="1133" w:author="Dayan Hyames" w:date="2010-03-22T11:47:00Z">
          <w:r w:rsidDel="004A0F99">
            <w:rPr>
              <w:rStyle w:val="NormalPACKTChar"/>
            </w:rPr>
            <w:delText>A</w:delText>
          </w:r>
        </w:del>
      </w:ins>
      <w:ins w:id="1134" w:author="Dayan Hyames" w:date="2010-03-22T11:47:00Z">
        <w:r w:rsidR="004A0F99">
          <w:rPr>
            <w:rStyle w:val="NormalPACKTChar"/>
          </w:rPr>
          <w:t>a</w:t>
        </w:r>
      </w:ins>
    </w:p>
    <w:p w:rsidR="00FC556B" w:rsidRDefault="00FC556B">
      <w:pPr>
        <w:pStyle w:val="NormalPACKT"/>
        <w:rPr>
          <w:ins w:id="1135" w:author="Mark Noble" w:date="2010-02-04T15:25:00Z"/>
        </w:rPr>
      </w:pPr>
      <w:ins w:id="1136" w:author="Mark Noble" w:date="2010-02-04T15:22:00Z">
        <w:r>
          <w:rPr>
            <w:rStyle w:val="BoldPACKT"/>
          </w:rPr>
          <w:t>Description:</w:t>
        </w:r>
        <w:r>
          <w:rPr>
            <w:rStyle w:val="NormalPACKTChar"/>
          </w:rPr>
          <w:t xml:space="preserve"> </w:t>
        </w:r>
      </w:ins>
      <w:ins w:id="1137" w:author="Mark Noble" w:date="2010-02-04T15:23:00Z">
        <w:r>
          <w:rPr>
            <w:rStyle w:val="NormalPACKTChar"/>
          </w:rPr>
          <w:t xml:space="preserve">This link takes you to the automated </w:t>
        </w:r>
      </w:ins>
      <w:ins w:id="1138" w:author="Mark Noble" w:date="2010-02-04T15:24:00Z">
        <w:r>
          <w:rPr>
            <w:rStyle w:val="NormalPACKTChar"/>
          </w:rPr>
          <w:t>testing system where you can run Drupal</w:t>
        </w:r>
        <w:del w:id="1139" w:author="Dayan Hyames" w:date="2010-03-22T12:37:00Z">
          <w:r w:rsidDel="00411479">
            <w:rPr>
              <w:rStyle w:val="NormalPACKTChar"/>
            </w:rPr>
            <w:delText>'</w:delText>
          </w:r>
        </w:del>
      </w:ins>
      <w:ins w:id="1140" w:author="Dayan Hyames" w:date="2010-03-22T12:37:00Z">
        <w:r w:rsidR="00411479">
          <w:rPr>
            <w:rStyle w:val="NormalPACKTChar"/>
          </w:rPr>
          <w:t>'</w:t>
        </w:r>
      </w:ins>
      <w:ins w:id="1141" w:author="Mark Noble" w:date="2010-02-04T15:24:00Z">
        <w:r>
          <w:rPr>
            <w:rStyle w:val="NormalPACKTChar"/>
          </w:rPr>
          <w:t>s built in tests as well as any tests you have written for your own module.</w:t>
        </w:r>
        <w:del w:id="1142" w:author="Dayan Hyames" w:date="2010-03-22T11:19:00Z">
          <w:r w:rsidDel="0034548E">
            <w:rPr>
              <w:rStyle w:val="NormalPACKTChar"/>
            </w:rPr>
            <w:delText xml:space="preserve">  </w:delText>
          </w:r>
        </w:del>
      </w:ins>
      <w:ins w:id="1143" w:author="Dayan Hyames" w:date="2010-03-22T11:19:00Z">
        <w:r w:rsidR="0034548E">
          <w:rPr>
            <w:rStyle w:val="NormalPACKTChar"/>
          </w:rPr>
          <w:t xml:space="preserve"> </w:t>
        </w:r>
      </w:ins>
      <w:ins w:id="1144" w:author="Mark Noble" w:date="2010-02-04T15:24:00Z">
        <w:r>
          <w:rPr>
            <w:rStyle w:val="NormalPACKTChar"/>
          </w:rPr>
          <w:t>This functionality was not available in Drupal 6 except as the Simple Test contributed module.</w:t>
        </w:r>
      </w:ins>
    </w:p>
    <w:p w:rsidR="00FC556B" w:rsidRDefault="00FC556B">
      <w:pPr>
        <w:pStyle w:val="Heading4"/>
        <w:rPr>
          <w:ins w:id="1145" w:author="Mark Noble" w:date="2010-02-04T15:26:00Z"/>
        </w:rPr>
      </w:pPr>
      <w:ins w:id="1146" w:author="Mark Noble" w:date="2010-02-04T15:25:00Z">
        <w:r>
          <w:rPr>
            <w:rStyle w:val="NormalPACKTChar"/>
          </w:rPr>
          <w:lastRenderedPageBreak/>
          <w:t>Media section</w:t>
        </w:r>
      </w:ins>
    </w:p>
    <w:p w:rsidR="00FC556B" w:rsidDel="00B762A1" w:rsidRDefault="00FC556B">
      <w:pPr>
        <w:pStyle w:val="NormalPACKT"/>
        <w:rPr>
          <w:del w:id="1147" w:author="Dayan Hyames" w:date="2010-03-22T11:09:00Z"/>
        </w:rPr>
      </w:pPr>
      <w:ins w:id="1148" w:author="Mark Noble" w:date="2010-02-04T15:26:00Z">
        <w:r>
          <w:rPr>
            <w:rStyle w:val="NormalPACKTChar"/>
          </w:rPr>
          <w:t xml:space="preserve">This section of configuration options contains links to </w:t>
        </w:r>
      </w:ins>
      <w:ins w:id="1149" w:author="Mark Noble" w:date="2010-02-04T15:27:00Z">
        <w:r>
          <w:rPr>
            <w:rStyle w:val="NormalPACKTChar"/>
          </w:rPr>
          <w:t>settings which control how images and files are treated within your site.</w:t>
        </w:r>
        <w:del w:id="1150" w:author="Dayan Hyames" w:date="2010-03-22T11:09:00Z">
          <w:r w:rsidDel="00B762A1">
            <w:rPr>
              <w:rStyle w:val="NormalPACKTChar"/>
            </w:rPr>
            <w:delText xml:space="preserve"> </w:delText>
          </w:r>
        </w:del>
      </w:ins>
    </w:p>
    <w:p w:rsidR="00B762A1" w:rsidRDefault="00B762A1">
      <w:pPr>
        <w:pStyle w:val="NormalPACKT"/>
        <w:rPr>
          <w:ins w:id="1151" w:author="Dayan Hyames" w:date="2010-03-22T11:09:00Z"/>
          <w:rStyle w:val="NormalPACKTChar"/>
        </w:rPr>
      </w:pPr>
    </w:p>
    <w:p w:rsidR="00FC556B" w:rsidRDefault="00FC556B">
      <w:pPr>
        <w:pStyle w:val="Heading5"/>
        <w:rPr>
          <w:rStyle w:val="NormalPACKTChar"/>
        </w:rPr>
      </w:pPr>
      <w:r>
        <w:commentReference w:id="1152"/>
      </w:r>
      <w:r>
        <w:rPr>
          <w:rStyle w:val="NormalPACKTChar"/>
        </w:rPr>
        <w:t>File system</w:t>
      </w:r>
    </w:p>
    <w:p w:rsidR="00FC556B" w:rsidRDefault="00FC556B">
      <w:pPr>
        <w:pStyle w:val="NormalPACKT"/>
        <w:rPr>
          <w:rStyle w:val="URLPACKT"/>
        </w:rPr>
      </w:pPr>
      <w:r>
        <w:rPr>
          <w:rStyle w:val="BoldPACKT"/>
        </w:rPr>
        <w:t>Drupal 7 Path</w:t>
      </w:r>
      <w:del w:id="1153" w:author="Dayan Hyames" w:date="2010-03-22T11:12:00Z">
        <w:r w:rsidDel="0084781F">
          <w:rPr>
            <w:rStyle w:val="BoldPACKT"/>
          </w:rPr>
          <w:delText>:</w:delText>
        </w:r>
        <w:r w:rsidDel="0084781F">
          <w:delText xml:space="preserve">  </w:delText>
        </w:r>
      </w:del>
      <w:ins w:id="1154" w:author="Dayan Hyames" w:date="2010-03-22T11:12:00Z">
        <w:r w:rsidR="0084781F">
          <w:rPr>
            <w:rStyle w:val="BoldPACKT"/>
          </w:rPr>
          <w:t xml:space="preserve">: </w:t>
        </w:r>
      </w:ins>
      <w:r w:rsidR="00027BD3" w:rsidRPr="00027BD3">
        <w:rPr>
          <w:rStyle w:val="CodeInTextPACKT"/>
          <w:rPrChange w:id="1155" w:author="Dayan Hyames" w:date="2010-03-23T10:50:00Z">
            <w:rPr>
              <w:rStyle w:val="URLPACKT"/>
            </w:rPr>
          </w:rPrChange>
        </w:rPr>
        <w:t>admin/config/media/file-system</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156" w:author="Dayan Hyames" w:date="2010-03-22T09:23:00Z">
        <w:r w:rsidR="00E52230">
          <w:rPr>
            <w:rStyle w:val="ScreenTextPACKT"/>
          </w:rPr>
          <w:t>|</w:t>
        </w:r>
      </w:ins>
      <w:del w:id="1157" w:author="Dayan Hyames" w:date="2010-03-22T09:23:00Z">
        <w:r w:rsidDel="00E52230">
          <w:rPr>
            <w:rStyle w:val="ScreenTextPACKT"/>
          </w:rPr>
          <w:delText>&gt;</w:delText>
        </w:r>
      </w:del>
      <w:r>
        <w:rPr>
          <w:rStyle w:val="ScreenTextPACKT"/>
        </w:rPr>
        <w:t xml:space="preserve"> Site configuration </w:t>
      </w:r>
      <w:ins w:id="1158" w:author="Dayan Hyames" w:date="2010-03-22T09:23:00Z">
        <w:r w:rsidR="00E52230">
          <w:rPr>
            <w:rStyle w:val="ScreenTextPACKT"/>
          </w:rPr>
          <w:t>|</w:t>
        </w:r>
      </w:ins>
      <w:del w:id="1159" w:author="Dayan Hyames" w:date="2010-03-22T09:23:00Z">
        <w:r w:rsidDel="00E52230">
          <w:rPr>
            <w:rStyle w:val="ScreenTextPACKT"/>
          </w:rPr>
          <w:delText>&gt;</w:delText>
        </w:r>
      </w:del>
      <w:r>
        <w:rPr>
          <w:rStyle w:val="ScreenTextPACKT"/>
        </w:rPr>
        <w:t xml:space="preserve"> File system</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160" w:author="Dayan Hyames" w:date="2010-03-23T10:50:00Z">
            <w:rPr>
              <w:rStyle w:val="URLPACKT"/>
            </w:rPr>
          </w:rPrChange>
        </w:rPr>
        <w:t>admin/settings/file-system</w:t>
      </w:r>
    </w:p>
    <w:p w:rsidR="00FC556B" w:rsidDel="00B762A1" w:rsidRDefault="00FC556B">
      <w:pPr>
        <w:pStyle w:val="NormalPACKT"/>
        <w:rPr>
          <w:del w:id="1161" w:author="Dayan Hyames" w:date="2010-03-22T11:09:00Z"/>
          <w:rStyle w:val="NormalPACKTChar"/>
        </w:rPr>
      </w:pPr>
      <w:r>
        <w:rPr>
          <w:rStyle w:val="BoldPACKT"/>
        </w:rPr>
        <w:t>Description:</w:t>
      </w:r>
      <w:r>
        <w:rPr>
          <w:rStyle w:val="NormalPACKTChar"/>
        </w:rPr>
        <w:t xml:space="preserve"> Gives you control over where files are stored on your server as well as how files are accessed.</w:t>
      </w:r>
      <w:del w:id="1162" w:author="Dayan Hyames" w:date="2010-03-22T11:09:00Z">
        <w:r w:rsidDel="00B762A1">
          <w:rPr>
            <w:rStyle w:val="NormalPACKTChar"/>
          </w:rPr>
          <w:delText xml:space="preserve"> </w:delText>
        </w:r>
      </w:del>
    </w:p>
    <w:p w:rsidR="00B762A1" w:rsidRDefault="00B762A1">
      <w:pPr>
        <w:pStyle w:val="NormalPACKT"/>
        <w:rPr>
          <w:ins w:id="1163" w:author="Dayan Hyames" w:date="2010-03-22T11:09:00Z"/>
          <w:rStyle w:val="NormalPACKTChar"/>
        </w:rPr>
      </w:pPr>
    </w:p>
    <w:p w:rsidR="00FC556B" w:rsidDel="00B762A1" w:rsidRDefault="00FC556B">
      <w:pPr>
        <w:pStyle w:val="NormalPACKT"/>
        <w:rPr>
          <w:del w:id="1164" w:author="Dayan Hyames" w:date="2010-03-22T11:09:00Z"/>
          <w:rStyle w:val="NormalPACKTChar"/>
        </w:rPr>
      </w:pPr>
      <w:r>
        <w:rPr>
          <w:rStyle w:val="BoldPACKT"/>
        </w:rPr>
        <w:t xml:space="preserve">New Settings: </w:t>
      </w:r>
      <w:r>
        <w:rPr>
          <w:rStyle w:val="NormalPACKTChar"/>
        </w:rPr>
        <w:t>Drupal 7 now allows you to use both a public and private file system concurrently.</w:t>
      </w:r>
      <w:del w:id="1165" w:author="Dayan Hyames" w:date="2010-03-22T11:20:00Z">
        <w:r w:rsidDel="0034548E">
          <w:rPr>
            <w:rStyle w:val="NormalPACKTChar"/>
          </w:rPr>
          <w:delText xml:space="preserve">  </w:delText>
        </w:r>
      </w:del>
      <w:ins w:id="1166" w:author="Dayan Hyames" w:date="2010-03-22T11:20:00Z">
        <w:r w:rsidR="0034548E">
          <w:rPr>
            <w:rStyle w:val="NormalPACKTChar"/>
          </w:rPr>
          <w:t xml:space="preserve"> </w:t>
        </w:r>
      </w:ins>
      <w:r>
        <w:rPr>
          <w:rStyle w:val="NormalPACKTChar"/>
        </w:rPr>
        <w:t>Therefore, rather than selecting which method you would like to use, you simply select the default download method you wish to use.</w:t>
      </w:r>
      <w:del w:id="1167" w:author="Dayan Hyames" w:date="2010-03-22T11:09:00Z">
        <w:r w:rsidDel="00B762A1">
          <w:rPr>
            <w:rStyle w:val="NormalPACKTChar"/>
          </w:rPr>
          <w:delText xml:space="preserve"> </w:delText>
        </w:r>
      </w:del>
    </w:p>
    <w:p w:rsidR="00B762A1" w:rsidRDefault="00B762A1">
      <w:pPr>
        <w:pStyle w:val="NormalPACKT"/>
        <w:rPr>
          <w:ins w:id="1168" w:author="Dayan Hyames" w:date="2010-03-22T11:09:00Z"/>
          <w:rStyle w:val="NormalPACKTChar"/>
        </w:rPr>
      </w:pPr>
    </w:p>
    <w:p w:rsidR="00FC556B" w:rsidRDefault="00FC556B">
      <w:pPr>
        <w:pStyle w:val="Heading4"/>
        <w:rPr>
          <w:del w:id="1169" w:author="Mark Noble" w:date="2010-02-04T15:25:00Z"/>
          <w:rStyle w:val="NormalPACKTChar"/>
        </w:rPr>
      </w:pPr>
      <w:del w:id="1170" w:author="Mark Noble" w:date="2010-02-04T15:25:00Z">
        <w:r>
          <w:rPr>
            <w:rStyle w:val="NormalPACKTChar"/>
          </w:rPr>
          <w:delText>File uploads</w:delText>
        </w:r>
      </w:del>
    </w:p>
    <w:p w:rsidR="00FC556B" w:rsidRDefault="00FC556B">
      <w:pPr>
        <w:pStyle w:val="NormalPACKT"/>
        <w:rPr>
          <w:del w:id="1171" w:author="Mark Noble" w:date="2010-02-04T15:25:00Z"/>
          <w:rStyle w:val="URLPACKT"/>
        </w:rPr>
      </w:pPr>
      <w:del w:id="1172" w:author="Mark Noble" w:date="2010-02-04T15:25:00Z">
        <w:r>
          <w:commentReference w:id="1173"/>
        </w:r>
        <w:r>
          <w:rPr>
            <w:rStyle w:val="BoldPACKT"/>
          </w:rPr>
          <w:delText>Drupal 7 Path:</w:delText>
        </w:r>
        <w:r>
          <w:delText xml:space="preserve">  </w:delText>
        </w:r>
        <w:r>
          <w:rPr>
            <w:rStyle w:val="URLPACKT"/>
          </w:rPr>
          <w:delText>admin/config/media/uploads</w:delText>
        </w:r>
      </w:del>
    </w:p>
    <w:p w:rsidR="00FC556B" w:rsidRDefault="00FC556B">
      <w:pPr>
        <w:pStyle w:val="NormalPACKT"/>
        <w:rPr>
          <w:del w:id="1174" w:author="Mark Noble" w:date="2010-02-04T15:25:00Z"/>
          <w:rStyle w:val="ScreenTextPACKT"/>
        </w:rPr>
      </w:pPr>
      <w:del w:id="1175" w:author="Mark Noble" w:date="2010-02-04T15:25:00Z">
        <w:r>
          <w:rPr>
            <w:rStyle w:val="BoldPACKT"/>
          </w:rPr>
          <w:delText xml:space="preserve">Drupal 6 Menu Location: </w:delText>
        </w:r>
        <w:r>
          <w:rPr>
            <w:rStyle w:val="ScreenTextPACKT"/>
          </w:rPr>
          <w:delText>Administer &gt; Site configuration &gt; File uploads</w:delText>
        </w:r>
      </w:del>
    </w:p>
    <w:p w:rsidR="00FC556B" w:rsidRDefault="00FC556B">
      <w:pPr>
        <w:pStyle w:val="NormalPACKT"/>
        <w:rPr>
          <w:del w:id="1176" w:author="Mark Noble" w:date="2010-02-04T15:25:00Z"/>
          <w:rStyle w:val="URLPACKT"/>
        </w:rPr>
      </w:pPr>
      <w:del w:id="1177" w:author="Mark Noble" w:date="2010-02-04T15:25:00Z">
        <w:r>
          <w:rPr>
            <w:rStyle w:val="BoldPACKT"/>
          </w:rPr>
          <w:delText>Drupal 6 Path:</w:delText>
        </w:r>
        <w:r>
          <w:delText xml:space="preserve"> </w:delText>
        </w:r>
        <w:r>
          <w:rPr>
            <w:rStyle w:val="URLPACKT"/>
          </w:rPr>
          <w:delText>admin/settings/uploads</w:delText>
        </w:r>
      </w:del>
    </w:p>
    <w:p w:rsidR="00FC556B" w:rsidRDefault="00FC556B">
      <w:pPr>
        <w:pStyle w:val="NormalPACKT"/>
        <w:rPr>
          <w:del w:id="1178" w:author="Mark Noble" w:date="2010-02-04T15:25:00Z"/>
          <w:rStyle w:val="NormalPACKTChar"/>
        </w:rPr>
      </w:pPr>
      <w:del w:id="1179" w:author="Mark Noble" w:date="2010-02-04T15:25:00Z">
        <w:r>
          <w:rPr>
            <w:rStyle w:val="BoldPACKT"/>
          </w:rPr>
          <w:delText>Description:</w:delText>
        </w:r>
        <w:r>
          <w:rPr>
            <w:rStyle w:val="NormalPACKTChar"/>
          </w:rPr>
          <w:delText xml:space="preserve"> Provides settings to control they types of files that can be uploaded as well as the maximum size that files can be. </w:delText>
        </w:r>
      </w:del>
    </w:p>
    <w:p w:rsidR="00FC556B" w:rsidRDefault="00FC556B">
      <w:pPr>
        <w:pStyle w:val="NormalPACKT"/>
        <w:rPr>
          <w:del w:id="1180" w:author="Mark Noble" w:date="2010-02-04T15:25:00Z"/>
          <w:rStyle w:val="NormalPACKTChar"/>
        </w:rPr>
      </w:pPr>
      <w:del w:id="1181" w:author="Mark Noble" w:date="2010-02-04T15:25:00Z">
        <w:r>
          <w:rPr>
            <w:rStyle w:val="BoldPACKT"/>
          </w:rPr>
          <w:delText xml:space="preserve">New Settings: </w:delText>
        </w:r>
        <w:r>
          <w:rPr>
            <w:rStyle w:val="NormalPACKTChar"/>
          </w:rPr>
          <w:delText xml:space="preserve">The settings themselves have not changed significantly.  However, the page has been reorganized.  </w:delText>
        </w:r>
      </w:del>
    </w:p>
    <w:p w:rsidR="00FC556B" w:rsidRDefault="00FC556B">
      <w:pPr>
        <w:pStyle w:val="TipPACKT"/>
        <w:rPr>
          <w:del w:id="1182" w:author="Mark Noble" w:date="2010-02-04T15:25:00Z"/>
          <w:rStyle w:val="NormalPACKTChar"/>
        </w:rPr>
      </w:pPr>
      <w:del w:id="1183" w:author="Mark Noble" w:date="2010-02-04T15:25:00Z">
        <w:r>
          <w:rPr>
            <w:rStyle w:val="NormalPACKTChar"/>
          </w:rPr>
          <w:delText xml:space="preserve">You can override file upload settings for any role that has permission to upload files.  </w:delText>
        </w:r>
      </w:del>
    </w:p>
    <w:p w:rsidR="00FC556B" w:rsidRDefault="00FC556B">
      <w:pPr>
        <w:pStyle w:val="Heading4"/>
        <w:numPr>
          <w:ilvl w:val="4"/>
          <w:numId w:val="1"/>
        </w:numPr>
        <w:rPr>
          <w:rStyle w:val="NormalPACKTChar"/>
        </w:rPr>
      </w:pPr>
      <w:r>
        <w:rPr>
          <w:rStyle w:val="NormalPACKTChar"/>
        </w:rPr>
        <w:t>Image styles</w:t>
      </w:r>
    </w:p>
    <w:p w:rsidR="00FC556B" w:rsidRDefault="00FC556B">
      <w:pPr>
        <w:pStyle w:val="NormalPACKT"/>
        <w:rPr>
          <w:rStyle w:val="URLPACKT"/>
        </w:rPr>
      </w:pPr>
      <w:r>
        <w:rPr>
          <w:rStyle w:val="BoldPACKT"/>
        </w:rPr>
        <w:t>Drupal 7 Path</w:t>
      </w:r>
      <w:del w:id="1184" w:author="Dayan Hyames" w:date="2010-03-22T11:13:00Z">
        <w:r w:rsidDel="0084781F">
          <w:rPr>
            <w:rStyle w:val="BoldPACKT"/>
          </w:rPr>
          <w:delText>:</w:delText>
        </w:r>
        <w:r w:rsidDel="0084781F">
          <w:delText xml:space="preserve">  </w:delText>
        </w:r>
      </w:del>
      <w:ins w:id="1185" w:author="Dayan Hyames" w:date="2010-03-22T11:13:00Z">
        <w:r w:rsidR="0084781F">
          <w:rPr>
            <w:rStyle w:val="BoldPACKT"/>
          </w:rPr>
          <w:t xml:space="preserve">: </w:t>
        </w:r>
      </w:ins>
      <w:r w:rsidR="00027BD3" w:rsidRPr="00027BD3">
        <w:rPr>
          <w:rStyle w:val="CodeInTextPACKT"/>
          <w:rPrChange w:id="1186" w:author="Dayan Hyames" w:date="2010-03-23T10:50:00Z">
            <w:rPr>
              <w:rStyle w:val="URLPACKT"/>
            </w:rPr>
          </w:rPrChange>
        </w:rPr>
        <w:t>admin/config/media/image-s</w:t>
      </w:r>
      <w:ins w:id="1187" w:author="Dayan Hyames" w:date="2010-03-22T09:23:00Z">
        <w:r w:rsidR="00027BD3" w:rsidRPr="00027BD3">
          <w:rPr>
            <w:rStyle w:val="CodeInTextPACKT"/>
            <w:rPrChange w:id="1188" w:author="Dayan Hyames" w:date="2010-03-23T10:50:00Z">
              <w:rPr>
                <w:rStyle w:val="URLPACKT"/>
              </w:rPr>
            </w:rPrChange>
          </w:rPr>
          <w:t>ty</w:t>
        </w:r>
      </w:ins>
      <w:del w:id="1189" w:author="Dayan Hyames" w:date="2010-03-22T09:23:00Z">
        <w:r w:rsidR="00027BD3" w:rsidRPr="00027BD3">
          <w:rPr>
            <w:rStyle w:val="CodeInTextPACKT"/>
            <w:rPrChange w:id="1190" w:author="Dayan Hyames" w:date="2010-03-23T10:50:00Z">
              <w:rPr>
                <w:rStyle w:val="URLPACKT"/>
              </w:rPr>
            </w:rPrChange>
          </w:rPr>
          <w:delText>yt</w:delText>
        </w:r>
      </w:del>
      <w:r w:rsidR="00027BD3" w:rsidRPr="00027BD3">
        <w:rPr>
          <w:rStyle w:val="CodeInTextPACKT"/>
          <w:rPrChange w:id="1191" w:author="Dayan Hyames" w:date="2010-03-23T10:50:00Z">
            <w:rPr>
              <w:rStyle w:val="URLPACKT"/>
            </w:rPr>
          </w:rPrChange>
        </w:rPr>
        <w:t>les</w:t>
      </w:r>
    </w:p>
    <w:p w:rsidR="00FC556B" w:rsidRDefault="00FC556B">
      <w:pPr>
        <w:pStyle w:val="NormalPACKT"/>
        <w:rPr>
          <w:rStyle w:val="NormalPACKTChar"/>
        </w:rPr>
      </w:pPr>
      <w:r>
        <w:rPr>
          <w:rStyle w:val="BoldPACKT"/>
        </w:rPr>
        <w:t>Drupal 6 Menu Location:</w:t>
      </w:r>
      <w:r>
        <w:rPr>
          <w:rStyle w:val="NormalPACKTChar"/>
        </w:rPr>
        <w:t xml:space="preserve"> n/a</w:t>
      </w:r>
    </w:p>
    <w:p w:rsidR="00FC556B" w:rsidRDefault="00FC556B">
      <w:pPr>
        <w:pStyle w:val="NormalPACKT"/>
        <w:rPr>
          <w:rStyle w:val="NormalPACKTChar"/>
        </w:rPr>
      </w:pPr>
      <w:r>
        <w:rPr>
          <w:rStyle w:val="BoldPACKT"/>
        </w:rPr>
        <w:t>Drupal 6 Path</w:t>
      </w:r>
      <w:del w:id="1192" w:author="Dayan Hyames" w:date="2010-03-22T11:13:00Z">
        <w:r w:rsidDel="0084781F">
          <w:rPr>
            <w:rStyle w:val="BoldPACKT"/>
          </w:rPr>
          <w:delText>:</w:delText>
        </w:r>
        <w:r w:rsidDel="0084781F">
          <w:delText xml:space="preserve"> </w:delText>
        </w:r>
        <w:r w:rsidDel="0084781F">
          <w:rPr>
            <w:rStyle w:val="URLPACKT"/>
          </w:rPr>
          <w:delText xml:space="preserve"> </w:delText>
        </w:r>
      </w:del>
      <w:ins w:id="1193" w:author="Dayan Hyames" w:date="2010-03-22T11:13:00Z">
        <w:r w:rsidR="0084781F">
          <w:rPr>
            <w:rStyle w:val="BoldPACKT"/>
          </w:rPr>
          <w:t xml:space="preserve">: </w:t>
        </w:r>
      </w:ins>
      <w:r>
        <w:rPr>
          <w:rStyle w:val="NormalPACKTChar"/>
        </w:rPr>
        <w:t>n/a</w:t>
      </w:r>
    </w:p>
    <w:p w:rsidR="00FC556B" w:rsidDel="00B762A1" w:rsidRDefault="00FC556B">
      <w:pPr>
        <w:pStyle w:val="NormalPACKT"/>
        <w:rPr>
          <w:del w:id="1194" w:author="Dayan Hyames" w:date="2010-03-22T11:09:00Z"/>
          <w:rStyle w:val="NormalPACKTChar"/>
        </w:rPr>
      </w:pPr>
      <w:r>
        <w:rPr>
          <w:rStyle w:val="BoldPACKT"/>
        </w:rPr>
        <w:t>Description:</w:t>
      </w:r>
      <w:r>
        <w:rPr>
          <w:rStyle w:val="NormalPACKTChar"/>
        </w:rPr>
        <w:t xml:space="preserve"> Allows you to configure automatic resizing and processing of images that have been added to the site.</w:t>
      </w:r>
      <w:del w:id="1195" w:author="Dayan Hyames" w:date="2010-03-22T11:20:00Z">
        <w:r w:rsidDel="0034548E">
          <w:rPr>
            <w:rStyle w:val="NormalPACKTChar"/>
          </w:rPr>
          <w:delText xml:space="preserve">  </w:delText>
        </w:r>
      </w:del>
      <w:ins w:id="1196" w:author="Dayan Hyames" w:date="2010-03-22T11:20:00Z">
        <w:r w:rsidR="0034548E">
          <w:rPr>
            <w:rStyle w:val="NormalPACKTChar"/>
          </w:rPr>
          <w:t xml:space="preserve"> </w:t>
        </w:r>
      </w:ins>
      <w:r>
        <w:rPr>
          <w:rStyle w:val="NormalPACKTChar"/>
        </w:rPr>
        <w:t xml:space="preserve">This is all new functionality in Drupal 7 which we </w:t>
      </w:r>
      <w:del w:id="1197" w:author="Mark Noble" w:date="2010-02-04T15:27:00Z">
        <w:r>
          <w:rPr>
            <w:rStyle w:val="NormalPACKTChar"/>
          </w:rPr>
          <w:delText>convered</w:delText>
        </w:r>
      </w:del>
      <w:ins w:id="1198" w:author="Mark Noble" w:date="2010-02-04T15:27:00Z">
        <w:r>
          <w:rPr>
            <w:rStyle w:val="NormalPACKTChar"/>
          </w:rPr>
          <w:t>covered</w:t>
        </w:r>
      </w:ins>
      <w:r>
        <w:rPr>
          <w:rStyle w:val="NormalPACKTChar"/>
        </w:rPr>
        <w:t xml:space="preserve"> in detail</w:t>
      </w:r>
      <w:del w:id="1199" w:author="Mark Noble" w:date="2010-02-04T15:27:00Z">
        <w:r>
          <w:rPr>
            <w:rStyle w:val="NormalPACKTChar"/>
          </w:rPr>
          <w:delText xml:space="preserve"> </w:delText>
        </w:r>
      </w:del>
      <w:ins w:id="1200" w:author="Mark Noble" w:date="2010-02-04T15:27:00Z">
        <w:r>
          <w:rPr>
            <w:rStyle w:val="NormalPACKTChar"/>
          </w:rPr>
          <w:t xml:space="preserve"> in the </w:t>
        </w:r>
      </w:ins>
      <w:r>
        <w:rPr>
          <w:rStyle w:val="NormalPACKTChar"/>
        </w:rPr>
        <w:t>last chapter.</w:t>
      </w:r>
      <w:del w:id="1201" w:author="Dayan Hyames" w:date="2010-03-22T11:09:00Z">
        <w:r w:rsidDel="00B762A1">
          <w:rPr>
            <w:rStyle w:val="NormalPACKTChar"/>
          </w:rPr>
          <w:delText xml:space="preserve"> </w:delText>
        </w:r>
      </w:del>
    </w:p>
    <w:p w:rsidR="00B762A1" w:rsidRDefault="00B762A1">
      <w:pPr>
        <w:pStyle w:val="NormalPACKT"/>
        <w:rPr>
          <w:ins w:id="1202" w:author="Dayan Hyames" w:date="2010-03-22T11:09:00Z"/>
          <w:rStyle w:val="NormalPACKTChar"/>
        </w:rPr>
      </w:pPr>
    </w:p>
    <w:p w:rsidR="00FC556B" w:rsidRDefault="00FC556B">
      <w:pPr>
        <w:pStyle w:val="Heading5"/>
        <w:rPr>
          <w:rStyle w:val="NormalPACKTChar"/>
        </w:rPr>
      </w:pPr>
      <w:r>
        <w:rPr>
          <w:rStyle w:val="NormalPACKTChar"/>
        </w:rPr>
        <w:t>Image toolkit</w:t>
      </w:r>
    </w:p>
    <w:p w:rsidR="00FC556B" w:rsidRDefault="00FC556B">
      <w:pPr>
        <w:pStyle w:val="NormalPACKT"/>
        <w:rPr>
          <w:rStyle w:val="URLPACKT"/>
        </w:rPr>
      </w:pPr>
      <w:r>
        <w:rPr>
          <w:rStyle w:val="BoldPACKT"/>
        </w:rPr>
        <w:t>Drupal 7 Path</w:t>
      </w:r>
      <w:del w:id="1203" w:author="Dayan Hyames" w:date="2010-03-22T11:14:00Z">
        <w:r w:rsidDel="0084781F">
          <w:rPr>
            <w:rStyle w:val="BoldPACKT"/>
          </w:rPr>
          <w:delText>:</w:delText>
        </w:r>
        <w:r w:rsidDel="0084781F">
          <w:delText xml:space="preserve">  </w:delText>
        </w:r>
      </w:del>
      <w:ins w:id="1204" w:author="Dayan Hyames" w:date="2010-03-22T11:14:00Z">
        <w:r w:rsidR="0084781F">
          <w:rPr>
            <w:rStyle w:val="BoldPACKT"/>
          </w:rPr>
          <w:t xml:space="preserve">: </w:t>
        </w:r>
      </w:ins>
      <w:r w:rsidR="00027BD3" w:rsidRPr="00027BD3">
        <w:rPr>
          <w:rStyle w:val="CodeInTextPACKT"/>
          <w:rPrChange w:id="1205" w:author="Dayan Hyames" w:date="2010-03-23T10:50:00Z">
            <w:rPr>
              <w:rStyle w:val="URLPACKT"/>
            </w:rPr>
          </w:rPrChange>
        </w:rPr>
        <w:t>admin/config/media/image-toolkit</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206" w:author="Dayan Hyames" w:date="2010-03-22T09:24:00Z">
        <w:r w:rsidR="001129FB">
          <w:rPr>
            <w:rStyle w:val="ScreenTextPACKT"/>
          </w:rPr>
          <w:t>|</w:t>
        </w:r>
      </w:ins>
      <w:del w:id="1207" w:author="Dayan Hyames" w:date="2010-03-22T09:24:00Z">
        <w:r w:rsidDel="001129FB">
          <w:rPr>
            <w:rStyle w:val="ScreenTextPACKT"/>
          </w:rPr>
          <w:delText>&gt;</w:delText>
        </w:r>
      </w:del>
      <w:r>
        <w:rPr>
          <w:rStyle w:val="ScreenTextPACKT"/>
        </w:rPr>
        <w:t xml:space="preserve"> Site configuration </w:t>
      </w:r>
      <w:ins w:id="1208" w:author="Dayan Hyames" w:date="2010-03-22T09:24:00Z">
        <w:r w:rsidR="001129FB">
          <w:rPr>
            <w:rStyle w:val="ScreenTextPACKT"/>
          </w:rPr>
          <w:t>|</w:t>
        </w:r>
      </w:ins>
      <w:del w:id="1209" w:author="Dayan Hyames" w:date="2010-03-22T09:24:00Z">
        <w:r w:rsidDel="001129FB">
          <w:rPr>
            <w:rStyle w:val="ScreenTextPACKT"/>
          </w:rPr>
          <w:delText>&gt;</w:delText>
        </w:r>
      </w:del>
      <w:r>
        <w:rPr>
          <w:rStyle w:val="ScreenTextPACKT"/>
        </w:rPr>
        <w:t xml:space="preserve"> Image toolkit</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210" w:author="Dayan Hyames" w:date="2010-03-23T10:50:00Z">
            <w:rPr>
              <w:rStyle w:val="URLPACKT"/>
            </w:rPr>
          </w:rPrChange>
        </w:rPr>
        <w:t>admin/settings/image-toolkit</w:t>
      </w:r>
    </w:p>
    <w:p w:rsidR="00FC556B" w:rsidRDefault="00FC556B">
      <w:pPr>
        <w:pStyle w:val="NormalPACKT"/>
        <w:rPr>
          <w:rStyle w:val="NormalPACKTChar"/>
        </w:rPr>
      </w:pPr>
      <w:r>
        <w:rPr>
          <w:rStyle w:val="BoldPACKT"/>
        </w:rPr>
        <w:t>Description:</w:t>
      </w:r>
      <w:r>
        <w:rPr>
          <w:rStyle w:val="NormalPACKTChar"/>
        </w:rPr>
        <w:t xml:space="preserve"> Allows you to choose and configure image toolkits for the site.</w:t>
      </w:r>
      <w:del w:id="1211" w:author="Dayan Hyames" w:date="2010-03-22T11:20:00Z">
        <w:r w:rsidDel="0034548E">
          <w:rPr>
            <w:rStyle w:val="NormalPACKTChar"/>
          </w:rPr>
          <w:delText xml:space="preserve">  </w:delText>
        </w:r>
      </w:del>
      <w:ins w:id="1212" w:author="Dayan Hyames" w:date="2010-03-22T11:20:00Z">
        <w:r w:rsidR="0034548E">
          <w:rPr>
            <w:rStyle w:val="NormalPACKTChar"/>
          </w:rPr>
          <w:t xml:space="preserve"> </w:t>
        </w:r>
      </w:ins>
      <w:r>
        <w:rPr>
          <w:rStyle w:val="NormalPACKTChar"/>
        </w:rPr>
        <w:t>The default GD toolkit allows you to configure the image quality for JPEG images when the images are manipulated.</w:t>
      </w:r>
    </w:p>
    <w:p w:rsidR="00FC556B" w:rsidRDefault="00FC556B">
      <w:pPr>
        <w:pStyle w:val="NormalPACKT"/>
        <w:rPr>
          <w:rStyle w:val="NormalPACKTChar"/>
        </w:rPr>
      </w:pPr>
      <w:r>
        <w:rPr>
          <w:rStyle w:val="BoldPACKT"/>
        </w:rPr>
        <w:t xml:space="preserve">New Settings: </w:t>
      </w:r>
      <w:r>
        <w:rPr>
          <w:rStyle w:val="NormalPACKTChar"/>
        </w:rPr>
        <w:t>This functionality has not changed from Drupal 6.</w:t>
      </w:r>
    </w:p>
    <w:p w:rsidR="00FC556B" w:rsidRDefault="00FC556B">
      <w:pPr>
        <w:pStyle w:val="Heading4"/>
        <w:rPr>
          <w:ins w:id="1213" w:author="Mark Noble" w:date="2010-02-04T15:26:00Z"/>
          <w:rStyle w:val="NormalPACKTChar"/>
        </w:rPr>
      </w:pPr>
      <w:ins w:id="1214" w:author="Mark Noble" w:date="2010-02-04T15:26:00Z">
        <w:r>
          <w:rPr>
            <w:rStyle w:val="NormalPACKTChar"/>
          </w:rPr>
          <w:t xml:space="preserve">System </w:t>
        </w:r>
      </w:ins>
      <w:ins w:id="1215" w:author="Dayan Hyames" w:date="2010-03-22T12:01:00Z">
        <w:r w:rsidR="00A33C75">
          <w:rPr>
            <w:rStyle w:val="NormalPACKTChar"/>
          </w:rPr>
          <w:t>s</w:t>
        </w:r>
      </w:ins>
      <w:ins w:id="1216" w:author="Mark Noble" w:date="2010-02-04T15:26:00Z">
        <w:del w:id="1217" w:author="Dayan Hyames" w:date="2010-03-22T12:01:00Z">
          <w:r w:rsidDel="00A33C75">
            <w:rPr>
              <w:rStyle w:val="NormalPACKTChar"/>
            </w:rPr>
            <w:delText>S</w:delText>
          </w:r>
        </w:del>
        <w:r>
          <w:rPr>
            <w:rStyle w:val="NormalPACKTChar"/>
          </w:rPr>
          <w:t>ection</w:t>
        </w:r>
      </w:ins>
    </w:p>
    <w:p w:rsidR="00FC556B" w:rsidDel="00B762A1" w:rsidRDefault="00FC556B">
      <w:pPr>
        <w:pStyle w:val="NormalPACKT"/>
        <w:rPr>
          <w:del w:id="1218" w:author="Dayan Hyames" w:date="2010-03-22T11:09:00Z"/>
        </w:rPr>
      </w:pPr>
      <w:ins w:id="1219" w:author="Mark Noble" w:date="2010-02-04T15:28:00Z">
        <w:r>
          <w:rPr>
            <w:rStyle w:val="NormalPACKTChar"/>
          </w:rPr>
          <w:t xml:space="preserve">The system </w:t>
        </w:r>
      </w:ins>
      <w:ins w:id="1220" w:author="Mark Noble" w:date="2010-02-04T15:30:00Z">
        <w:r>
          <w:rPr>
            <w:rStyle w:val="NormalPACKTChar"/>
          </w:rPr>
          <w:t xml:space="preserve">section of settings gives you </w:t>
        </w:r>
        <w:commentRangeStart w:id="1221"/>
        <w:r>
          <w:rPr>
            <w:rStyle w:val="NormalPACKTChar"/>
          </w:rPr>
          <w:t xml:space="preserve">links to containing </w:t>
        </w:r>
      </w:ins>
      <w:ins w:id="1222" w:author="Mark Noble" w:date="2010-02-04T15:31:00Z">
        <w:r>
          <w:rPr>
            <w:rStyle w:val="NormalPACKTChar"/>
          </w:rPr>
          <w:t xml:space="preserve">information </w:t>
        </w:r>
      </w:ins>
      <w:commentRangeEnd w:id="1221"/>
      <w:r w:rsidR="001129FB">
        <w:rPr>
          <w:rStyle w:val="CommentReference"/>
        </w:rPr>
        <w:commentReference w:id="1221"/>
      </w:r>
      <w:ins w:id="1223" w:author="Mark Noble" w:date="2010-02-04T15:31:00Z">
        <w:r>
          <w:rPr>
            <w:rStyle w:val="NormalPACKTChar"/>
          </w:rPr>
          <w:t>about your site as well as allowing you to configure</w:t>
        </w:r>
      </w:ins>
      <w:ins w:id="1224" w:author="Mark Noble" w:date="2010-02-04T15:33:00Z">
        <w:r>
          <w:rPr>
            <w:rStyle w:val="NormalPACKTChar"/>
          </w:rPr>
          <w:t xml:space="preserve"> information about the site as well as configuration of the a</w:t>
        </w:r>
      </w:ins>
      <w:ins w:id="1225" w:author="Mark Noble" w:date="2010-02-04T15:34:00Z">
        <w:r>
          <w:rPr>
            <w:rStyle w:val="NormalPACKTChar"/>
          </w:rPr>
          <w:t>dministration of the site.</w:t>
        </w:r>
        <w:del w:id="1226" w:author="Dayan Hyames" w:date="2010-03-22T11:09:00Z">
          <w:r w:rsidDel="00B762A1">
            <w:rPr>
              <w:rStyle w:val="NormalPACKTChar"/>
            </w:rPr>
            <w:delText xml:space="preserve"> </w:delText>
          </w:r>
        </w:del>
      </w:ins>
    </w:p>
    <w:p w:rsidR="00B762A1" w:rsidRDefault="00B762A1">
      <w:pPr>
        <w:pStyle w:val="NormalPACKT"/>
        <w:rPr>
          <w:ins w:id="1227" w:author="Dayan Hyames" w:date="2010-03-22T11:09:00Z"/>
          <w:rStyle w:val="NormalPACKTChar"/>
        </w:rPr>
      </w:pPr>
    </w:p>
    <w:p w:rsidR="00FC556B" w:rsidRDefault="00FC556B">
      <w:pPr>
        <w:pStyle w:val="Heading5"/>
        <w:rPr>
          <w:rStyle w:val="NormalPACKTChar"/>
        </w:rPr>
      </w:pPr>
      <w:r>
        <w:commentReference w:id="1228"/>
      </w:r>
      <w:r>
        <w:rPr>
          <w:rStyle w:val="NormalPACKTChar"/>
        </w:rPr>
        <w:t>Site information</w:t>
      </w:r>
    </w:p>
    <w:p w:rsidR="00FC556B" w:rsidRDefault="00FC556B">
      <w:pPr>
        <w:pStyle w:val="NormalPACKT"/>
        <w:rPr>
          <w:rStyle w:val="URLPACKT"/>
        </w:rPr>
      </w:pPr>
      <w:r>
        <w:rPr>
          <w:rStyle w:val="BoldPACKT"/>
        </w:rPr>
        <w:t>Drupal 7 Path</w:t>
      </w:r>
      <w:del w:id="1229" w:author="Dayan Hyames" w:date="2010-03-22T11:13:00Z">
        <w:r w:rsidDel="0084781F">
          <w:rPr>
            <w:rStyle w:val="BoldPACKT"/>
          </w:rPr>
          <w:delText>:</w:delText>
        </w:r>
        <w:r w:rsidDel="0084781F">
          <w:delText xml:space="preserve">  </w:delText>
        </w:r>
      </w:del>
      <w:ins w:id="1230" w:author="Dayan Hyames" w:date="2010-03-22T11:13:00Z">
        <w:r w:rsidR="0084781F">
          <w:rPr>
            <w:rStyle w:val="BoldPACKT"/>
          </w:rPr>
          <w:t xml:space="preserve">: </w:t>
        </w:r>
      </w:ins>
      <w:r w:rsidR="00027BD3" w:rsidRPr="00027BD3">
        <w:rPr>
          <w:rStyle w:val="CodeInTextPACKT"/>
          <w:rPrChange w:id="1231" w:author="Dayan Hyames" w:date="2010-03-23T10:52:00Z">
            <w:rPr>
              <w:rStyle w:val="URLPACKT"/>
            </w:rPr>
          </w:rPrChange>
        </w:rPr>
        <w:t>admin/config/system/site-information</w:t>
      </w:r>
    </w:p>
    <w:p w:rsidR="00FC556B" w:rsidRDefault="00FC556B">
      <w:pPr>
        <w:pStyle w:val="NormalPACKT"/>
        <w:rPr>
          <w:rStyle w:val="ScreenTextPACKT"/>
        </w:rPr>
      </w:pPr>
      <w:r>
        <w:rPr>
          <w:rStyle w:val="BoldPACKT"/>
        </w:rPr>
        <w:lastRenderedPageBreak/>
        <w:t xml:space="preserve">Drupal 6 Menu Location: </w:t>
      </w:r>
      <w:r>
        <w:rPr>
          <w:rStyle w:val="ScreenTextPACKT"/>
        </w:rPr>
        <w:t xml:space="preserve">Administer </w:t>
      </w:r>
      <w:ins w:id="1232" w:author="Dayan Hyames" w:date="2010-03-22T09:25:00Z">
        <w:r w:rsidR="001129FB">
          <w:rPr>
            <w:rStyle w:val="ScreenTextPACKT"/>
          </w:rPr>
          <w:t>|</w:t>
        </w:r>
      </w:ins>
      <w:del w:id="1233" w:author="Dayan Hyames" w:date="2010-03-22T09:25:00Z">
        <w:r w:rsidDel="001129FB">
          <w:rPr>
            <w:rStyle w:val="ScreenTextPACKT"/>
          </w:rPr>
          <w:delText>&gt;</w:delText>
        </w:r>
      </w:del>
      <w:r>
        <w:rPr>
          <w:rStyle w:val="ScreenTextPACKT"/>
        </w:rPr>
        <w:t xml:space="preserve"> Site configuration </w:t>
      </w:r>
      <w:ins w:id="1234" w:author="Dayan Hyames" w:date="2010-03-22T09:25:00Z">
        <w:r w:rsidR="001129FB">
          <w:rPr>
            <w:rStyle w:val="ScreenTextPACKT"/>
          </w:rPr>
          <w:t>|</w:t>
        </w:r>
      </w:ins>
      <w:del w:id="1235" w:author="Dayan Hyames" w:date="2010-03-22T09:25:00Z">
        <w:r w:rsidDel="001129FB">
          <w:rPr>
            <w:rStyle w:val="ScreenTextPACKT"/>
          </w:rPr>
          <w:delText>&gt;</w:delText>
        </w:r>
      </w:del>
      <w:r>
        <w:rPr>
          <w:rStyle w:val="ScreenTextPACKT"/>
        </w:rPr>
        <w:t xml:space="preserve"> Site information</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236" w:author="Dayan Hyames" w:date="2010-03-23T10:52:00Z">
            <w:rPr>
              <w:rStyle w:val="URLPACKT"/>
            </w:rPr>
          </w:rPrChange>
        </w:rPr>
        <w:t>admin/settings/site-information</w:t>
      </w:r>
    </w:p>
    <w:p w:rsidR="00FC556B" w:rsidRDefault="00FC556B">
      <w:pPr>
        <w:pStyle w:val="NormalPACKT"/>
        <w:rPr>
          <w:rStyle w:val="NormalPACKTChar"/>
        </w:rPr>
      </w:pPr>
      <w:r>
        <w:rPr>
          <w:rStyle w:val="BoldPACKT"/>
        </w:rPr>
        <w:t>Description:</w:t>
      </w:r>
      <w:r>
        <w:rPr>
          <w:rStyle w:val="NormalPACKTChar"/>
        </w:rPr>
        <w:t xml:space="preserve"> Gives you the ability to configure basic information about your site including the site name, site e-mail, default home page, </w:t>
      </w:r>
      <w:ins w:id="1237" w:author="Dayan Hyames" w:date="2010-03-22T09:25:00Z">
        <w:r w:rsidR="00A46778">
          <w:rPr>
            <w:rStyle w:val="NormalPACKTChar"/>
          </w:rPr>
          <w:t>and so on</w:t>
        </w:r>
      </w:ins>
      <w:del w:id="1238" w:author="Dayan Hyames" w:date="2010-03-22T09:25:00Z">
        <w:r w:rsidDel="00A46778">
          <w:rPr>
            <w:rStyle w:val="NormalPACKTChar"/>
          </w:rPr>
          <w:delText>etc</w:delText>
        </w:r>
      </w:del>
      <w:r>
        <w:rPr>
          <w:rStyle w:val="NormalPACKTChar"/>
        </w:rPr>
        <w:t>.</w:t>
      </w:r>
    </w:p>
    <w:p w:rsidR="00FC556B" w:rsidRDefault="00FC556B">
      <w:pPr>
        <w:pStyle w:val="NormalPACKT"/>
        <w:rPr>
          <w:rStyle w:val="NormalPACKTChar"/>
        </w:rPr>
      </w:pPr>
      <w:r>
        <w:rPr>
          <w:rStyle w:val="BoldPACKT"/>
        </w:rPr>
        <w:t xml:space="preserve">New Settings: </w:t>
      </w:r>
      <w:r>
        <w:rPr>
          <w:rStyle w:val="NormalPACKTChar"/>
        </w:rPr>
        <w:t>In Drupal 7</w:t>
      </w:r>
      <w:del w:id="1239" w:author="Dayan Hyames" w:date="2010-03-22T11:48:00Z">
        <w:r w:rsidDel="004A0F99">
          <w:rPr>
            <w:rStyle w:val="NormalPACKTChar"/>
          </w:rPr>
          <w:delText>,the</w:delText>
        </w:r>
      </w:del>
      <w:ins w:id="1240" w:author="Dayan Hyames" w:date="2010-03-22T11:48:00Z">
        <w:r w:rsidR="004A0F99">
          <w:rPr>
            <w:rStyle w:val="NormalPACKTChar"/>
          </w:rPr>
          <w:t>, the</w:t>
        </w:r>
      </w:ins>
      <w:r>
        <w:rPr>
          <w:rStyle w:val="NormalPACKTChar"/>
        </w:rPr>
        <w:t xml:space="preserve"> Mission and Footer message fields have been removed.</w:t>
      </w:r>
      <w:del w:id="1241" w:author="Dayan Hyames" w:date="2010-03-22T11:20:00Z">
        <w:r w:rsidDel="0034548E">
          <w:rPr>
            <w:rStyle w:val="NormalPACKTChar"/>
          </w:rPr>
          <w:delText xml:space="preserve">  </w:delText>
        </w:r>
      </w:del>
      <w:ins w:id="1242" w:author="Dayan Hyames" w:date="2010-03-22T11:20:00Z">
        <w:r w:rsidR="0034548E">
          <w:rPr>
            <w:rStyle w:val="NormalPACKTChar"/>
          </w:rPr>
          <w:t xml:space="preserve"> </w:t>
        </w:r>
      </w:ins>
      <w:r>
        <w:rPr>
          <w:rStyle w:val="NormalPACKTChar"/>
        </w:rPr>
        <w:t>You can replicate these settings using custom blocks.</w:t>
      </w:r>
      <w:del w:id="1243" w:author="Dayan Hyames" w:date="2010-03-22T11:20:00Z">
        <w:r w:rsidDel="0034548E">
          <w:rPr>
            <w:rStyle w:val="NormalPACKTChar"/>
          </w:rPr>
          <w:delText xml:space="preserve">  </w:delText>
        </w:r>
      </w:del>
      <w:ins w:id="1244" w:author="Dayan Hyames" w:date="2010-03-22T11:20:00Z">
        <w:r w:rsidR="0034548E">
          <w:rPr>
            <w:rStyle w:val="NormalPACKTChar"/>
          </w:rPr>
          <w:t xml:space="preserve"> </w:t>
        </w:r>
      </w:ins>
      <w:r>
        <w:rPr>
          <w:rStyle w:val="NormalPACKTChar"/>
        </w:rPr>
        <w:t>Drupal 7 also adds the ability to configure pages to display when a page is not found (error 404), or when a user does not have access to functionality (error 403).</w:t>
      </w:r>
      <w:del w:id="1245" w:author="Dayan Hyames" w:date="2010-03-22T11:20:00Z">
        <w:r w:rsidDel="0034548E">
          <w:rPr>
            <w:rStyle w:val="NormalPACKTChar"/>
          </w:rPr>
          <w:delText xml:space="preserve">  </w:delText>
        </w:r>
      </w:del>
      <w:ins w:id="1246" w:author="Dayan Hyames" w:date="2010-03-22T11:20:00Z">
        <w:r w:rsidR="0034548E">
          <w:rPr>
            <w:rStyle w:val="NormalPACKTChar"/>
          </w:rPr>
          <w:t xml:space="preserve"> </w:t>
        </w:r>
      </w:ins>
      <w:r>
        <w:rPr>
          <w:rStyle w:val="NormalPACKTChar"/>
        </w:rPr>
        <w:t>This can be very useful if you want to send user</w:t>
      </w:r>
      <w:del w:id="1247" w:author="Dayan Hyames" w:date="2010-03-22T12:37:00Z">
        <w:r w:rsidDel="00411479">
          <w:rPr>
            <w:rStyle w:val="NormalPACKTChar"/>
          </w:rPr>
          <w:delText>'</w:delText>
        </w:r>
      </w:del>
      <w:ins w:id="1248" w:author="Dayan Hyames" w:date="2010-03-22T12:37:00Z">
        <w:r w:rsidR="00411479">
          <w:rPr>
            <w:rStyle w:val="NormalPACKTChar"/>
          </w:rPr>
          <w:t>'</w:t>
        </w:r>
      </w:ins>
      <w:r>
        <w:rPr>
          <w:rStyle w:val="NormalPACKTChar"/>
        </w:rPr>
        <w:t>s to a login page or to a site map.</w:t>
      </w:r>
      <w:del w:id="1249" w:author="Dayan Hyames" w:date="2010-03-22T11:20:00Z">
        <w:r w:rsidDel="0034548E">
          <w:rPr>
            <w:rStyle w:val="NormalPACKTChar"/>
          </w:rPr>
          <w:delText xml:space="preserve">  </w:delText>
        </w:r>
      </w:del>
      <w:ins w:id="1250" w:author="Dayan Hyames" w:date="2010-03-22T11:20:00Z">
        <w:r w:rsidR="0034548E">
          <w:rPr>
            <w:rStyle w:val="NormalPACKTChar"/>
          </w:rPr>
          <w:t xml:space="preserve"> </w:t>
        </w:r>
      </w:ins>
      <w:r>
        <w:rPr>
          <w:rStyle w:val="NormalPACKTChar"/>
        </w:rPr>
        <w:t>Drupal 7 also adds a setting for the frequency to automatically run cron.</w:t>
      </w:r>
      <w:del w:id="1251" w:author="Dayan Hyames" w:date="2010-03-22T11:20:00Z">
        <w:r w:rsidDel="0034548E">
          <w:rPr>
            <w:rStyle w:val="NormalPACKTChar"/>
          </w:rPr>
          <w:delText xml:space="preserve">  </w:delText>
        </w:r>
      </w:del>
      <w:ins w:id="1252" w:author="Dayan Hyames" w:date="2010-03-22T11:20:00Z">
        <w:r w:rsidR="0034548E">
          <w:rPr>
            <w:rStyle w:val="NormalPACKTChar"/>
          </w:rPr>
          <w:t xml:space="preserve"> </w:t>
        </w:r>
      </w:ins>
      <w:r>
        <w:rPr>
          <w:rStyle w:val="NormalPACKTChar"/>
        </w:rPr>
        <w:t xml:space="preserve">We will discuss cron the new cron system in more detail </w:t>
      </w:r>
      <w:commentRangeStart w:id="1253"/>
      <w:r>
        <w:rPr>
          <w:rStyle w:val="NormalPACKTChar"/>
        </w:rPr>
        <w:t>later</w:t>
      </w:r>
      <w:commentRangeEnd w:id="1253"/>
      <w:r w:rsidR="00A46778">
        <w:rPr>
          <w:rStyle w:val="CommentReference"/>
        </w:rPr>
        <w:commentReference w:id="1253"/>
      </w:r>
      <w:r>
        <w:rPr>
          <w:rStyle w:val="NormalPACKTChar"/>
        </w:rPr>
        <w:t xml:space="preserve"> in this chapter.</w:t>
      </w:r>
    </w:p>
    <w:p w:rsidR="00FC556B" w:rsidRDefault="00FC556B">
      <w:pPr>
        <w:pStyle w:val="Heading5"/>
        <w:rPr>
          <w:rStyle w:val="NormalPACKTChar"/>
        </w:rPr>
      </w:pPr>
      <w:r>
        <w:rPr>
          <w:rStyle w:val="NormalPACKTChar"/>
        </w:rPr>
        <w:t>Actions</w:t>
      </w:r>
    </w:p>
    <w:p w:rsidR="00FC556B" w:rsidRDefault="00FC556B">
      <w:pPr>
        <w:pStyle w:val="NormalPACKT"/>
        <w:rPr>
          <w:rStyle w:val="URLPACKT"/>
        </w:rPr>
      </w:pPr>
      <w:r>
        <w:rPr>
          <w:rStyle w:val="BoldPACKT"/>
        </w:rPr>
        <w:t>Drupal 7 Path</w:t>
      </w:r>
      <w:del w:id="1254" w:author="Dayan Hyames" w:date="2010-03-22T11:13:00Z">
        <w:r w:rsidDel="0084781F">
          <w:rPr>
            <w:rStyle w:val="BoldPACKT"/>
          </w:rPr>
          <w:delText>:</w:delText>
        </w:r>
        <w:r w:rsidDel="0084781F">
          <w:delText xml:space="preserve">  </w:delText>
        </w:r>
      </w:del>
      <w:ins w:id="1255" w:author="Dayan Hyames" w:date="2010-03-22T11:13:00Z">
        <w:r w:rsidR="0084781F">
          <w:rPr>
            <w:rStyle w:val="BoldPACKT"/>
          </w:rPr>
          <w:t xml:space="preserve">: </w:t>
        </w:r>
      </w:ins>
      <w:r w:rsidR="00027BD3" w:rsidRPr="00027BD3">
        <w:rPr>
          <w:rStyle w:val="CodeInTextPACKT"/>
          <w:rPrChange w:id="1256" w:author="Dayan Hyames" w:date="2010-03-23T10:55:00Z">
            <w:rPr>
              <w:rStyle w:val="URLPACKT"/>
            </w:rPr>
          </w:rPrChange>
        </w:rPr>
        <w:t>admin/config/system/actions</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257" w:author="Dayan Hyames" w:date="2010-03-22T09:25:00Z">
        <w:r w:rsidR="00A46778">
          <w:rPr>
            <w:rStyle w:val="ScreenTextPACKT"/>
          </w:rPr>
          <w:t>|</w:t>
        </w:r>
      </w:ins>
      <w:del w:id="1258" w:author="Dayan Hyames" w:date="2010-03-22T09:25:00Z">
        <w:r w:rsidDel="00A46778">
          <w:rPr>
            <w:rStyle w:val="ScreenTextPACKT"/>
          </w:rPr>
          <w:delText>&gt;</w:delText>
        </w:r>
      </w:del>
      <w:r>
        <w:rPr>
          <w:rStyle w:val="ScreenTextPACKT"/>
        </w:rPr>
        <w:t xml:space="preserve"> Site configuration </w:t>
      </w:r>
      <w:ins w:id="1259" w:author="Dayan Hyames" w:date="2010-03-22T09:25:00Z">
        <w:r w:rsidR="00A46778">
          <w:rPr>
            <w:rStyle w:val="ScreenTextPACKT"/>
          </w:rPr>
          <w:t>|</w:t>
        </w:r>
      </w:ins>
      <w:del w:id="1260" w:author="Dayan Hyames" w:date="2010-03-22T09:25:00Z">
        <w:r w:rsidDel="00A46778">
          <w:rPr>
            <w:rStyle w:val="ScreenTextPACKT"/>
          </w:rPr>
          <w:delText>&gt;</w:delText>
        </w:r>
      </w:del>
      <w:r>
        <w:rPr>
          <w:rStyle w:val="ScreenTextPACKT"/>
        </w:rPr>
        <w:t xml:space="preserve"> Actions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261" w:author="Dayan Hyames" w:date="2010-03-23T10:55:00Z">
            <w:rPr>
              <w:rStyle w:val="URLPACKT"/>
            </w:rPr>
          </w:rPrChange>
        </w:rPr>
        <w:t>admin/settings/actions</w:t>
      </w:r>
    </w:p>
    <w:p w:rsidR="00FC556B" w:rsidRDefault="00FC556B">
      <w:pPr>
        <w:pStyle w:val="NormalPACKT"/>
        <w:rPr>
          <w:rStyle w:val="NormalPACKTChar"/>
        </w:rPr>
      </w:pPr>
      <w:r>
        <w:rPr>
          <w:rStyle w:val="BoldPACKT"/>
        </w:rPr>
        <w:t>Description:</w:t>
      </w:r>
      <w:r>
        <w:rPr>
          <w:rStyle w:val="NormalPACKTChar"/>
        </w:rPr>
        <w:t xml:space="preserve"> Allows you to build and manage actions within the system.</w:t>
      </w:r>
      <w:del w:id="1262" w:author="Dayan Hyames" w:date="2010-03-22T11:20:00Z">
        <w:r w:rsidDel="0034548E">
          <w:rPr>
            <w:rStyle w:val="NormalPACKTChar"/>
          </w:rPr>
          <w:delText xml:space="preserve">  </w:delText>
        </w:r>
      </w:del>
      <w:ins w:id="1263" w:author="Dayan Hyames" w:date="2010-03-22T11:20:00Z">
        <w:r w:rsidR="0034548E">
          <w:rPr>
            <w:rStyle w:val="NormalPACKTChar"/>
          </w:rPr>
          <w:t xml:space="preserve"> </w:t>
        </w:r>
      </w:ins>
      <w:r>
        <w:rPr>
          <w:rStyle w:val="NormalPACKTChar"/>
        </w:rPr>
        <w:t>Actions are specific individual tasks that the system performs.</w:t>
      </w:r>
      <w:del w:id="1264" w:author="Dayan Hyames" w:date="2010-03-22T11:20:00Z">
        <w:r w:rsidDel="0034548E">
          <w:rPr>
            <w:rStyle w:val="NormalPACKTChar"/>
          </w:rPr>
          <w:delText xml:space="preserve">  </w:delText>
        </w:r>
      </w:del>
      <w:ins w:id="1265" w:author="Dayan Hyames" w:date="2010-03-22T11:20:00Z">
        <w:r w:rsidR="0034548E">
          <w:rPr>
            <w:rStyle w:val="NormalPACKTChar"/>
          </w:rPr>
          <w:t xml:space="preserve"> </w:t>
        </w:r>
      </w:ins>
      <w:r>
        <w:rPr>
          <w:rStyle w:val="NormalPACKTChar"/>
        </w:rPr>
        <w:t>Actions can be run by other modules including the Trigger module when a specific circumstance arises. Actions can be either basic actions or complex actions that require configuration.</w:t>
      </w:r>
    </w:p>
    <w:p w:rsidR="00FC556B" w:rsidDel="00B762A1" w:rsidRDefault="00FC556B">
      <w:pPr>
        <w:pStyle w:val="NormalPACKT"/>
        <w:rPr>
          <w:del w:id="1266" w:author="Dayan Hyames" w:date="2010-03-22T11:09:00Z"/>
          <w:rStyle w:val="NormalPACKTChar"/>
        </w:rPr>
      </w:pPr>
      <w:r>
        <w:rPr>
          <w:rStyle w:val="BoldPACKT"/>
        </w:rPr>
        <w:t xml:space="preserve">New Settings: </w:t>
      </w:r>
      <w:r>
        <w:rPr>
          <w:rStyle w:val="NormalPACKTChar"/>
        </w:rPr>
        <w:t>The basic actions functionality has stayed the same in Drupal 7.</w:t>
      </w:r>
      <w:del w:id="1267" w:author="Dayan Hyames" w:date="2010-03-22T11:20:00Z">
        <w:r w:rsidDel="0034548E">
          <w:rPr>
            <w:rStyle w:val="NormalPACKTChar"/>
          </w:rPr>
          <w:delText xml:space="preserve">  </w:delText>
        </w:r>
      </w:del>
      <w:ins w:id="1268" w:author="Dayan Hyames" w:date="2010-03-22T11:20:00Z">
        <w:r w:rsidR="0034548E">
          <w:rPr>
            <w:rStyle w:val="NormalPACKTChar"/>
          </w:rPr>
          <w:t xml:space="preserve"> </w:t>
        </w:r>
      </w:ins>
      <w:r>
        <w:rPr>
          <w:rStyle w:val="NormalPACKTChar"/>
        </w:rPr>
        <w:t>However, there are several new actions that are provided in the default installation including:</w:t>
      </w:r>
      <w:del w:id="1269" w:author="Dayan Hyames" w:date="2010-03-22T11:09:00Z">
        <w:r w:rsidDel="00B762A1">
          <w:rPr>
            <w:rStyle w:val="NormalPACKTChar"/>
          </w:rPr>
          <w:delText xml:space="preserve"> </w:delText>
        </w:r>
      </w:del>
    </w:p>
    <w:p w:rsidR="00B762A1" w:rsidRDefault="00B762A1">
      <w:pPr>
        <w:pStyle w:val="NormalPACKT"/>
        <w:rPr>
          <w:ins w:id="1270" w:author="Dayan Hyames" w:date="2010-03-22T11:09:00Z"/>
          <w:rStyle w:val="NormalPACKTChar"/>
        </w:rPr>
      </w:pPr>
    </w:p>
    <w:p w:rsidR="00CF313F" w:rsidRDefault="00027BD3">
      <w:pPr>
        <w:pStyle w:val="BulletPACKT"/>
        <w:rPr>
          <w:rPrChange w:id="1271" w:author="Dayan Hyames" w:date="2010-03-22T19:25:00Z">
            <w:rPr>
              <w:rStyle w:val="NormalPACKTChar"/>
            </w:rPr>
          </w:rPrChange>
        </w:rPr>
        <w:pPrChange w:id="1272" w:author="Dayan Hyames" w:date="2010-03-22T19:25:00Z">
          <w:pPr>
            <w:pStyle w:val="NormalPACKT"/>
            <w:numPr>
              <w:numId w:val="11"/>
            </w:numPr>
            <w:tabs>
              <w:tab w:val="num" w:pos="720"/>
            </w:tabs>
            <w:ind w:left="720" w:hanging="360"/>
          </w:pPr>
        </w:pPrChange>
      </w:pPr>
      <w:r w:rsidRPr="00027BD3">
        <w:rPr>
          <w:rPrChange w:id="1273" w:author="Dayan Hyames" w:date="2010-03-22T19:25:00Z">
            <w:rPr>
              <w:rStyle w:val="NormalPACKTChar"/>
            </w:rPr>
          </w:rPrChange>
        </w:rPr>
        <w:t>Publish comment</w:t>
      </w:r>
    </w:p>
    <w:p w:rsidR="00CF313F" w:rsidRDefault="00027BD3">
      <w:pPr>
        <w:pStyle w:val="BulletPACKT"/>
        <w:rPr>
          <w:rPrChange w:id="1274" w:author="Dayan Hyames" w:date="2010-03-22T19:25:00Z">
            <w:rPr>
              <w:rStyle w:val="NormalPACKTChar"/>
            </w:rPr>
          </w:rPrChange>
        </w:rPr>
        <w:pPrChange w:id="1275" w:author="Dayan Hyames" w:date="2010-03-22T19:25:00Z">
          <w:pPr>
            <w:pStyle w:val="NormalPACKT"/>
            <w:numPr>
              <w:numId w:val="11"/>
            </w:numPr>
            <w:tabs>
              <w:tab w:val="num" w:pos="720"/>
            </w:tabs>
            <w:ind w:left="720" w:hanging="360"/>
          </w:pPr>
        </w:pPrChange>
      </w:pPr>
      <w:r w:rsidRPr="00027BD3">
        <w:rPr>
          <w:rPrChange w:id="1276" w:author="Dayan Hyames" w:date="2010-03-22T19:25:00Z">
            <w:rPr>
              <w:rStyle w:val="NormalPACKTChar"/>
            </w:rPr>
          </w:rPrChange>
        </w:rPr>
        <w:t>Unpublish comment</w:t>
      </w:r>
    </w:p>
    <w:p w:rsidR="00CF313F" w:rsidRDefault="00027BD3">
      <w:pPr>
        <w:pStyle w:val="BulletPACKT"/>
        <w:rPr>
          <w:rPrChange w:id="1277" w:author="Dayan Hyames" w:date="2010-03-22T19:25:00Z">
            <w:rPr>
              <w:rStyle w:val="NormalPACKTChar"/>
            </w:rPr>
          </w:rPrChange>
        </w:rPr>
        <w:pPrChange w:id="1278" w:author="Dayan Hyames" w:date="2010-03-22T19:25:00Z">
          <w:pPr>
            <w:pStyle w:val="NormalPACKT"/>
            <w:numPr>
              <w:numId w:val="11"/>
            </w:numPr>
            <w:tabs>
              <w:tab w:val="num" w:pos="720"/>
            </w:tabs>
            <w:ind w:left="720" w:hanging="360"/>
          </w:pPr>
        </w:pPrChange>
      </w:pPr>
      <w:r w:rsidRPr="00027BD3">
        <w:rPr>
          <w:rPrChange w:id="1279" w:author="Dayan Hyames" w:date="2010-03-22T19:25:00Z">
            <w:rPr>
              <w:rStyle w:val="NormalPACKTChar"/>
            </w:rPr>
          </w:rPrChange>
        </w:rPr>
        <w:t>Save comment</w:t>
      </w:r>
    </w:p>
    <w:p w:rsidR="00CF313F" w:rsidRDefault="00027BD3">
      <w:pPr>
        <w:pStyle w:val="BulletPACKT"/>
        <w:rPr>
          <w:rPrChange w:id="1280" w:author="Dayan Hyames" w:date="2010-03-22T19:25:00Z">
            <w:rPr>
              <w:rStyle w:val="NormalPACKTChar"/>
            </w:rPr>
          </w:rPrChange>
        </w:rPr>
        <w:pPrChange w:id="1281" w:author="Dayan Hyames" w:date="2010-03-22T19:25:00Z">
          <w:pPr>
            <w:pStyle w:val="NormalPACKT"/>
            <w:numPr>
              <w:numId w:val="11"/>
            </w:numPr>
            <w:tabs>
              <w:tab w:val="num" w:pos="720"/>
            </w:tabs>
            <w:ind w:left="720" w:hanging="360"/>
          </w:pPr>
        </w:pPrChange>
      </w:pPr>
      <w:r w:rsidRPr="00027BD3">
        <w:rPr>
          <w:rPrChange w:id="1282" w:author="Dayan Hyames" w:date="2010-03-22T19:25:00Z">
            <w:rPr>
              <w:rStyle w:val="NormalPACKTChar"/>
            </w:rPr>
          </w:rPrChange>
        </w:rPr>
        <w:t>Publish content</w:t>
      </w:r>
    </w:p>
    <w:p w:rsidR="00CF313F" w:rsidRDefault="00027BD3">
      <w:pPr>
        <w:pStyle w:val="BulletEndPACKT"/>
        <w:rPr>
          <w:rPrChange w:id="1283" w:author="Dayan Hyames" w:date="2010-03-22T19:25:00Z">
            <w:rPr>
              <w:rStyle w:val="NormalPACKTChar"/>
            </w:rPr>
          </w:rPrChange>
        </w:rPr>
        <w:pPrChange w:id="1284" w:author="Dayan Hyames" w:date="2010-03-22T19:26:00Z">
          <w:pPr>
            <w:pStyle w:val="NormalPACKT"/>
            <w:numPr>
              <w:numId w:val="11"/>
            </w:numPr>
            <w:tabs>
              <w:tab w:val="num" w:pos="720"/>
            </w:tabs>
            <w:ind w:left="720" w:hanging="360"/>
          </w:pPr>
        </w:pPrChange>
      </w:pPr>
      <w:r w:rsidRPr="00027BD3">
        <w:rPr>
          <w:rPrChange w:id="1285" w:author="Dayan Hyames" w:date="2010-03-22T19:25:00Z">
            <w:rPr>
              <w:rStyle w:val="NormalPACKTChar"/>
              <w:lang w:eastAsia="en-US"/>
            </w:rPr>
          </w:rPrChange>
        </w:rPr>
        <w:t>Unpublish content</w:t>
      </w:r>
    </w:p>
    <w:p w:rsidR="00FC556B" w:rsidDel="00B762A1" w:rsidRDefault="00FC556B">
      <w:pPr>
        <w:pStyle w:val="NormalPACKT"/>
        <w:rPr>
          <w:del w:id="1286" w:author="Dayan Hyames" w:date="2010-03-22T11:09:00Z"/>
          <w:rStyle w:val="NormalPACKTChar"/>
        </w:rPr>
      </w:pPr>
      <w:r>
        <w:rPr>
          <w:rStyle w:val="NormalPACKTChar"/>
        </w:rPr>
        <w:t>The names of actions related to nodes were also changed to refer to content rather than posts.</w:t>
      </w:r>
      <w:del w:id="1287" w:author="Dayan Hyames" w:date="2010-03-22T11:20:00Z">
        <w:r w:rsidDel="0034548E">
          <w:rPr>
            <w:rStyle w:val="NormalPACKTChar"/>
          </w:rPr>
          <w:delText xml:space="preserve">  </w:delText>
        </w:r>
      </w:del>
      <w:ins w:id="1288" w:author="Dayan Hyames" w:date="2010-03-22T11:20:00Z">
        <w:r w:rsidR="0034548E">
          <w:rPr>
            <w:rStyle w:val="NormalPACKTChar"/>
          </w:rPr>
          <w:t xml:space="preserve"> </w:t>
        </w:r>
      </w:ins>
      <w:r>
        <w:rPr>
          <w:rStyle w:val="NormalPACKTChar"/>
        </w:rPr>
        <w:t xml:space="preserve">We will cover changes to creating custom actions in </w:t>
      </w:r>
      <w:commentRangeStart w:id="1289"/>
      <w:r>
        <w:rPr>
          <w:rStyle w:val="NormalPACKTChar"/>
        </w:rPr>
        <w:t>Chapter 7</w:t>
      </w:r>
      <w:commentRangeEnd w:id="1289"/>
      <w:r w:rsidR="00A46778">
        <w:rPr>
          <w:rStyle w:val="CommentReference"/>
        </w:rPr>
        <w:commentReference w:id="1289"/>
      </w:r>
      <w:r>
        <w:rPr>
          <w:rStyle w:val="NormalPACKTChar"/>
        </w:rPr>
        <w:t>.</w:t>
      </w:r>
      <w:del w:id="1290" w:author="Dayan Hyames" w:date="2010-03-22T11:09:00Z">
        <w:r w:rsidDel="00B762A1">
          <w:rPr>
            <w:rStyle w:val="NormalPACKTChar"/>
          </w:rPr>
          <w:delText xml:space="preserve"> </w:delText>
        </w:r>
      </w:del>
    </w:p>
    <w:p w:rsidR="00B762A1" w:rsidRDefault="00B762A1">
      <w:pPr>
        <w:pStyle w:val="NormalPACKT"/>
        <w:rPr>
          <w:ins w:id="1291" w:author="Dayan Hyames" w:date="2010-03-22T11:09:00Z"/>
          <w:rStyle w:val="NormalPACKTChar"/>
        </w:rPr>
      </w:pPr>
    </w:p>
    <w:p w:rsidR="00FC556B" w:rsidRDefault="00FC556B">
      <w:pPr>
        <w:pStyle w:val="Heading5"/>
        <w:rPr>
          <w:rStyle w:val="NormalPACKTChar"/>
        </w:rPr>
      </w:pPr>
      <w:commentRangeStart w:id="1292"/>
      <w:r>
        <w:rPr>
          <w:rStyle w:val="NormalPACKTChar"/>
        </w:rPr>
        <w:t>Shortcuts</w:t>
      </w:r>
      <w:commentRangeEnd w:id="1292"/>
      <w:r w:rsidR="00F83B9D">
        <w:rPr>
          <w:rStyle w:val="CommentReference"/>
          <w:rFonts w:ascii="Times New Roman" w:hAnsi="Times New Roman" w:cs="Times New Roman"/>
          <w:b w:val="0"/>
          <w:color w:val="auto"/>
          <w:lang w:val="en-US"/>
        </w:rPr>
        <w:commentReference w:id="1292"/>
      </w:r>
    </w:p>
    <w:p w:rsidR="00FC556B" w:rsidRDefault="00FC556B">
      <w:pPr>
        <w:pStyle w:val="NormalPACKT"/>
        <w:rPr>
          <w:rStyle w:val="URLPACKT"/>
        </w:rPr>
      </w:pPr>
      <w:r>
        <w:rPr>
          <w:rStyle w:val="BoldPACKT"/>
        </w:rPr>
        <w:t>Drupal 7 Path</w:t>
      </w:r>
      <w:del w:id="1293" w:author="Dayan Hyames" w:date="2010-03-22T11:13:00Z">
        <w:r w:rsidDel="0084781F">
          <w:rPr>
            <w:rStyle w:val="BoldPACKT"/>
          </w:rPr>
          <w:delText>:</w:delText>
        </w:r>
        <w:r w:rsidDel="0084781F">
          <w:delText xml:space="preserve">  </w:delText>
        </w:r>
      </w:del>
      <w:ins w:id="1294" w:author="Dayan Hyames" w:date="2010-03-22T11:13:00Z">
        <w:r w:rsidR="0084781F">
          <w:rPr>
            <w:rStyle w:val="BoldPACKT"/>
          </w:rPr>
          <w:t xml:space="preserve">: </w:t>
        </w:r>
      </w:ins>
      <w:r w:rsidR="00027BD3" w:rsidRPr="00027BD3">
        <w:rPr>
          <w:rStyle w:val="CodeInTextPACKT"/>
          <w:rPrChange w:id="1295" w:author="Dayan Hyames" w:date="2010-03-23T10:56:00Z">
            <w:rPr>
              <w:rStyle w:val="URLPACKT"/>
            </w:rPr>
          </w:rPrChange>
        </w:rPr>
        <w:t>admin/</w:t>
      </w:r>
      <w:commentRangeStart w:id="1296"/>
      <w:r w:rsidR="00027BD3" w:rsidRPr="00027BD3">
        <w:rPr>
          <w:rStyle w:val="CodeInTextPACKT"/>
          <w:rPrChange w:id="1297" w:author="Dayan Hyames" w:date="2010-03-23T10:56:00Z">
            <w:rPr>
              <w:rStyle w:val="URLPACKT"/>
            </w:rPr>
          </w:rPrChange>
        </w:rPr>
        <w:t>config/regional/system/shortcut</w:t>
      </w:r>
      <w:commentRangeEnd w:id="1296"/>
      <w:r w:rsidR="00027BD3" w:rsidRPr="00027BD3">
        <w:rPr>
          <w:rStyle w:val="CodeInTextPACKT"/>
          <w:rPrChange w:id="1298" w:author="Dayan Hyames" w:date="2010-03-23T10:56:00Z">
            <w:rPr>
              <w:rStyle w:val="CommentReference"/>
            </w:rPr>
          </w:rPrChange>
        </w:rPr>
        <w:commentReference w:id="1296"/>
      </w:r>
    </w:p>
    <w:p w:rsidR="00FC556B" w:rsidRDefault="00FC556B">
      <w:pPr>
        <w:pStyle w:val="NormalPACKT"/>
        <w:rPr>
          <w:rStyle w:val="NormalPACKTChar"/>
        </w:rPr>
      </w:pPr>
      <w:r>
        <w:rPr>
          <w:rStyle w:val="BoldPACKT"/>
        </w:rPr>
        <w:t xml:space="preserve">Drupal 6 Menu Location: </w:t>
      </w:r>
      <w:r>
        <w:rPr>
          <w:rStyle w:val="NormalPACKTChar"/>
        </w:rPr>
        <w:t>n/a</w:t>
      </w:r>
    </w:p>
    <w:p w:rsidR="00FC556B" w:rsidRDefault="00FC556B">
      <w:pPr>
        <w:pStyle w:val="NormalPACKT"/>
        <w:rPr>
          <w:rStyle w:val="NormalPACKTChar"/>
        </w:rPr>
      </w:pPr>
      <w:r>
        <w:rPr>
          <w:rStyle w:val="BoldPACKT"/>
        </w:rPr>
        <w:t xml:space="preserve">Drupal 6 Path: </w:t>
      </w:r>
      <w:r>
        <w:rPr>
          <w:rStyle w:val="NormalPACKTChar"/>
        </w:rPr>
        <w:t>n/a</w:t>
      </w:r>
    </w:p>
    <w:p w:rsidR="00FC556B" w:rsidDel="00B762A1" w:rsidRDefault="00FC556B">
      <w:pPr>
        <w:pStyle w:val="NormalPACKT"/>
        <w:rPr>
          <w:del w:id="1299" w:author="Dayan Hyames" w:date="2010-03-22T11:09:00Z"/>
          <w:rStyle w:val="NormalPACKTChar"/>
        </w:rPr>
      </w:pPr>
      <w:r>
        <w:rPr>
          <w:rStyle w:val="BoldPACKT"/>
        </w:rPr>
        <w:t>Description:</w:t>
      </w:r>
      <w:r>
        <w:rPr>
          <w:rStyle w:val="NormalPACKTChar"/>
        </w:rPr>
        <w:t xml:space="preserve"> Allows you to build shortcuts for display in the new shortcuts bar.</w:t>
      </w:r>
      <w:del w:id="1300" w:author="Dayan Hyames" w:date="2010-03-22T11:09:00Z">
        <w:r w:rsidDel="00B762A1">
          <w:rPr>
            <w:rStyle w:val="NormalPACKTChar"/>
          </w:rPr>
          <w:delText xml:space="preserve"> </w:delText>
        </w:r>
      </w:del>
    </w:p>
    <w:p w:rsidR="00B762A1" w:rsidRDefault="00B762A1">
      <w:pPr>
        <w:pStyle w:val="NormalPACKT"/>
        <w:rPr>
          <w:ins w:id="1301" w:author="Dayan Hyames" w:date="2010-03-22T11:09:00Z"/>
          <w:rStyle w:val="NormalPACKTChar"/>
        </w:rPr>
      </w:pPr>
    </w:p>
    <w:p w:rsidR="00FC556B" w:rsidRDefault="00FC556B">
      <w:pPr>
        <w:pStyle w:val="NormalPACKT"/>
        <w:rPr>
          <w:rStyle w:val="NormalPACKTChar"/>
        </w:rPr>
      </w:pPr>
      <w:r>
        <w:rPr>
          <w:rStyle w:val="BoldPACKT"/>
        </w:rPr>
        <w:lastRenderedPageBreak/>
        <w:t xml:space="preserve">New Settings: </w:t>
      </w:r>
      <w:r>
        <w:rPr>
          <w:rStyle w:val="NormalPACKTChar"/>
        </w:rPr>
        <w:t>This is new Drupal 7 functionality.</w:t>
      </w:r>
      <w:del w:id="1302" w:author="Dayan Hyames" w:date="2010-03-22T11:20:00Z">
        <w:r w:rsidDel="0034548E">
          <w:rPr>
            <w:rStyle w:val="NormalPACKTChar"/>
          </w:rPr>
          <w:delText xml:space="preserve">  </w:delText>
        </w:r>
      </w:del>
      <w:ins w:id="1303" w:author="Dayan Hyames" w:date="2010-03-22T11:20:00Z">
        <w:r w:rsidR="0034548E">
          <w:rPr>
            <w:rStyle w:val="NormalPACKTChar"/>
          </w:rPr>
          <w:t xml:space="preserve"> </w:t>
        </w:r>
      </w:ins>
      <w:r>
        <w:rPr>
          <w:rStyle w:val="NormalPACKTChar"/>
        </w:rPr>
        <w:t xml:space="preserve">We will review this functionality in depth a little </w:t>
      </w:r>
      <w:commentRangeStart w:id="1304"/>
      <w:r>
        <w:rPr>
          <w:rStyle w:val="NormalPACKTChar"/>
        </w:rPr>
        <w:t>later in this chapter</w:t>
      </w:r>
      <w:commentRangeEnd w:id="1304"/>
      <w:r w:rsidR="00F83B9D">
        <w:rPr>
          <w:rStyle w:val="CommentReference"/>
        </w:rPr>
        <w:commentReference w:id="1304"/>
      </w:r>
      <w:r>
        <w:rPr>
          <w:rStyle w:val="NormalPACKTChar"/>
        </w:rPr>
        <w:t>.</w:t>
      </w:r>
    </w:p>
    <w:p w:rsidR="00FC556B" w:rsidRDefault="00FC556B">
      <w:pPr>
        <w:pStyle w:val="Heading5"/>
        <w:rPr>
          <w:rStyle w:val="NormalPACKTChar"/>
        </w:rPr>
      </w:pPr>
      <w:r>
        <w:rPr>
          <w:rStyle w:val="NormalPACKTChar"/>
        </w:rPr>
        <w:t>Statistics</w:t>
      </w:r>
    </w:p>
    <w:p w:rsidR="00FC556B" w:rsidRDefault="00FC556B">
      <w:pPr>
        <w:pStyle w:val="NormalPACKT"/>
        <w:rPr>
          <w:rStyle w:val="URLPACKT"/>
        </w:rPr>
      </w:pPr>
      <w:r>
        <w:commentReference w:id="1305"/>
      </w:r>
      <w:r>
        <w:rPr>
          <w:rStyle w:val="BoldPACKT"/>
        </w:rPr>
        <w:t>Drupal 7 Path</w:t>
      </w:r>
      <w:del w:id="1306" w:author="Dayan Hyames" w:date="2010-03-22T11:13:00Z">
        <w:r w:rsidDel="0084781F">
          <w:rPr>
            <w:rStyle w:val="BoldPACKT"/>
          </w:rPr>
          <w:delText>:</w:delText>
        </w:r>
        <w:r w:rsidDel="0084781F">
          <w:delText xml:space="preserve">  </w:delText>
        </w:r>
      </w:del>
      <w:ins w:id="1307" w:author="Dayan Hyames" w:date="2010-03-22T11:13:00Z">
        <w:r w:rsidR="0084781F">
          <w:rPr>
            <w:rStyle w:val="BoldPACKT"/>
          </w:rPr>
          <w:t xml:space="preserve">: </w:t>
        </w:r>
      </w:ins>
      <w:r w:rsidR="00027BD3" w:rsidRPr="00027BD3">
        <w:rPr>
          <w:rStyle w:val="CodeInTextPACKT"/>
          <w:rPrChange w:id="1308" w:author="Dayan Hyames" w:date="2010-03-23T10:56:00Z">
            <w:rPr>
              <w:rStyle w:val="URLPACKT"/>
            </w:rPr>
          </w:rPrChange>
        </w:rPr>
        <w:t>admin/config/system/statistics</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309" w:author="Dayan Hyames" w:date="2010-03-22T09:28:00Z">
        <w:r w:rsidR="00264705">
          <w:rPr>
            <w:rStyle w:val="ScreenTextPACKT"/>
          </w:rPr>
          <w:t>|</w:t>
        </w:r>
      </w:ins>
      <w:del w:id="1310" w:author="Dayan Hyames" w:date="2010-03-22T09:28:00Z">
        <w:r w:rsidDel="00264705">
          <w:rPr>
            <w:rStyle w:val="ScreenTextPACKT"/>
          </w:rPr>
          <w:delText>&gt;</w:delText>
        </w:r>
      </w:del>
      <w:r>
        <w:rPr>
          <w:rStyle w:val="ScreenTextPACKT"/>
        </w:rPr>
        <w:t xml:space="preserve"> Reports </w:t>
      </w:r>
      <w:ins w:id="1311" w:author="Dayan Hyames" w:date="2010-03-22T09:28:00Z">
        <w:r w:rsidR="00264705">
          <w:rPr>
            <w:rStyle w:val="ScreenTextPACKT"/>
          </w:rPr>
          <w:t>|</w:t>
        </w:r>
      </w:ins>
      <w:del w:id="1312" w:author="Dayan Hyames" w:date="2010-03-22T09:28:00Z">
        <w:r w:rsidDel="00264705">
          <w:rPr>
            <w:rStyle w:val="ScreenTextPACKT"/>
          </w:rPr>
          <w:delText>&gt;</w:delText>
        </w:r>
      </w:del>
      <w:r>
        <w:rPr>
          <w:rStyle w:val="ScreenTextPACKT"/>
        </w:rPr>
        <w:t xml:space="preserve"> Access log settings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313" w:author="Dayan Hyames" w:date="2010-03-23T10:56:00Z">
            <w:rPr>
              <w:rStyle w:val="URLPACKT"/>
            </w:rPr>
          </w:rPrChange>
        </w:rPr>
        <w:t>admin/reports/settings</w:t>
      </w:r>
    </w:p>
    <w:p w:rsidR="00FC556B" w:rsidDel="00B762A1" w:rsidRDefault="00FC556B">
      <w:pPr>
        <w:pStyle w:val="NormalPACKT"/>
        <w:rPr>
          <w:del w:id="1314" w:author="Dayan Hyames" w:date="2010-03-22T11:09:00Z"/>
          <w:rStyle w:val="NormalPACKTChar"/>
        </w:rPr>
      </w:pPr>
      <w:r>
        <w:rPr>
          <w:rStyle w:val="BoldPACKT"/>
        </w:rPr>
        <w:t>Description:</w:t>
      </w:r>
      <w:r>
        <w:rPr>
          <w:rStyle w:val="NormalPACKTChar"/>
        </w:rPr>
        <w:t xml:space="preserve"> Allows you to control whether or not page visits are logged and how long log entries should be preserved.</w:t>
      </w:r>
      <w:del w:id="1315" w:author="Dayan Hyames" w:date="2010-03-22T11:20:00Z">
        <w:r w:rsidDel="0034548E">
          <w:rPr>
            <w:rStyle w:val="NormalPACKTChar"/>
          </w:rPr>
          <w:delText xml:space="preserve">  </w:delText>
        </w:r>
      </w:del>
      <w:ins w:id="1316" w:author="Dayan Hyames" w:date="2010-03-22T11:20:00Z">
        <w:r w:rsidR="0034548E">
          <w:rPr>
            <w:rStyle w:val="NormalPACKTChar"/>
          </w:rPr>
          <w:t xml:space="preserve"> </w:t>
        </w:r>
      </w:ins>
      <w:r>
        <w:rPr>
          <w:rStyle w:val="NormalPACKTChar"/>
        </w:rPr>
        <w:t>Also allows you to increment a counter when content is viewed.</w:t>
      </w:r>
      <w:del w:id="1317" w:author="Dayan Hyames" w:date="2010-03-22T11:09:00Z">
        <w:r w:rsidDel="00B762A1">
          <w:rPr>
            <w:rStyle w:val="NormalPACKTChar"/>
          </w:rPr>
          <w:delText xml:space="preserve"> </w:delText>
        </w:r>
      </w:del>
    </w:p>
    <w:p w:rsidR="00B762A1" w:rsidRDefault="00B762A1">
      <w:pPr>
        <w:pStyle w:val="NormalPACKT"/>
        <w:rPr>
          <w:ins w:id="1318" w:author="Dayan Hyames" w:date="2010-03-22T11:09:00Z"/>
          <w:rStyle w:val="NormalPACKTChar"/>
        </w:rPr>
      </w:pPr>
    </w:p>
    <w:p w:rsidR="00FC556B" w:rsidRDefault="00FC556B">
      <w:pPr>
        <w:pStyle w:val="NormalPACKT"/>
        <w:rPr>
          <w:rStyle w:val="NormalPACKTChar"/>
        </w:rPr>
      </w:pPr>
      <w:r>
        <w:rPr>
          <w:rStyle w:val="BoldPACKT"/>
        </w:rPr>
        <w:t xml:space="preserve">New Settings: </w:t>
      </w:r>
      <w:r>
        <w:rPr>
          <w:rStyle w:val="NormalPACKTChar"/>
        </w:rPr>
        <w:t>Th</w:t>
      </w:r>
      <w:ins w:id="1319" w:author="Dayan Hyames" w:date="2010-03-22T09:29:00Z">
        <w:r w:rsidR="00BF3EA8">
          <w:rPr>
            <w:rStyle w:val="NormalPACKTChar"/>
          </w:rPr>
          <w:t>e</w:t>
        </w:r>
      </w:ins>
      <w:del w:id="1320" w:author="Dayan Hyames" w:date="2010-03-22T09:29:00Z">
        <w:r w:rsidDel="00BF3EA8">
          <w:rPr>
            <w:rStyle w:val="NormalPACKTChar"/>
          </w:rPr>
          <w:delText>is</w:delText>
        </w:r>
      </w:del>
      <w:r>
        <w:rPr>
          <w:rStyle w:val="NormalPACKTChar"/>
        </w:rPr>
        <w:t xml:space="preserve"> display of these settings ha</w:t>
      </w:r>
      <w:ins w:id="1321" w:author="Dayan Hyames" w:date="2010-03-22T11:49:00Z">
        <w:r w:rsidR="004A0F99">
          <w:rPr>
            <w:rStyle w:val="NormalPACKTChar"/>
          </w:rPr>
          <w:t>s</w:t>
        </w:r>
      </w:ins>
      <w:del w:id="1322" w:author="Dayan Hyames" w:date="2010-03-22T11:49:00Z">
        <w:r w:rsidDel="004A0F99">
          <w:rPr>
            <w:rStyle w:val="NormalPACKTChar"/>
          </w:rPr>
          <w:delText>ve</w:delText>
        </w:r>
      </w:del>
      <w:r>
        <w:rPr>
          <w:rStyle w:val="NormalPACKTChar"/>
        </w:rPr>
        <w:t xml:space="preserve"> been changed slightly, but the actual functionality remains the same.</w:t>
      </w:r>
    </w:p>
    <w:p w:rsidR="00FC556B" w:rsidRDefault="00FC556B">
      <w:pPr>
        <w:pStyle w:val="Heading4"/>
        <w:rPr>
          <w:ins w:id="1323" w:author="Mark Noble" w:date="2010-02-04T15:35:00Z"/>
        </w:rPr>
      </w:pPr>
      <w:ins w:id="1324" w:author="Mark Noble" w:date="2010-02-04T15:34:00Z">
        <w:r>
          <w:rPr>
            <w:rStyle w:val="NormalPACKTChar"/>
          </w:rPr>
          <w:t xml:space="preserve">People </w:t>
        </w:r>
        <w:commentRangeStart w:id="1325"/>
        <w:r>
          <w:rPr>
            <w:rStyle w:val="NormalPACKTChar"/>
          </w:rPr>
          <w:t xml:space="preserve">and Permissions </w:t>
        </w:r>
      </w:ins>
      <w:commentRangeEnd w:id="1325"/>
      <w:r w:rsidR="00BF3EA8">
        <w:rPr>
          <w:rStyle w:val="CommentReference"/>
          <w:rFonts w:ascii="Times New Roman" w:hAnsi="Times New Roman" w:cs="Times New Roman"/>
          <w:b w:val="0"/>
          <w:iCs w:val="0"/>
          <w:color w:val="auto"/>
          <w:lang w:val="en-US"/>
        </w:rPr>
        <w:commentReference w:id="1325"/>
      </w:r>
      <w:ins w:id="1326" w:author="Mark Noble" w:date="2010-02-04T15:34:00Z">
        <w:r>
          <w:rPr>
            <w:rStyle w:val="NormalPACKTChar"/>
          </w:rPr>
          <w:t>section</w:t>
        </w:r>
      </w:ins>
    </w:p>
    <w:p w:rsidR="00FC556B" w:rsidDel="00B762A1" w:rsidRDefault="00FC556B">
      <w:pPr>
        <w:pStyle w:val="NormalPACKT"/>
        <w:rPr>
          <w:del w:id="1327" w:author="Dayan Hyames" w:date="2010-03-22T11:09:00Z"/>
        </w:rPr>
      </w:pPr>
      <w:ins w:id="1328" w:author="Mark Noble" w:date="2010-02-04T15:35:00Z">
        <w:r>
          <w:rPr>
            <w:rStyle w:val="NormalPACKTChar"/>
          </w:rPr>
          <w:t>This section gives you access to settings related to site visitors</w:t>
        </w:r>
      </w:ins>
      <w:ins w:id="1329" w:author="Mark Noble" w:date="2010-02-04T15:37:00Z">
        <w:r>
          <w:rPr>
            <w:rStyle w:val="NormalPACKTChar"/>
          </w:rPr>
          <w:t xml:space="preserve"> including what they can do on the site, and what information the system stores about site visitors.</w:t>
        </w:r>
        <w:del w:id="1330" w:author="Dayan Hyames" w:date="2010-03-22T11:09:00Z">
          <w:r w:rsidDel="00B762A1">
            <w:rPr>
              <w:rStyle w:val="NormalPACKTChar"/>
            </w:rPr>
            <w:delText xml:space="preserve"> </w:delText>
          </w:r>
        </w:del>
      </w:ins>
    </w:p>
    <w:p w:rsidR="00B762A1" w:rsidRDefault="00B762A1">
      <w:pPr>
        <w:pStyle w:val="NormalPACKT"/>
        <w:rPr>
          <w:ins w:id="1331" w:author="Dayan Hyames" w:date="2010-03-22T11:09:00Z"/>
          <w:rStyle w:val="NormalPACKTChar"/>
        </w:rPr>
      </w:pPr>
    </w:p>
    <w:p w:rsidR="00FC556B" w:rsidRDefault="00FC556B">
      <w:pPr>
        <w:pStyle w:val="Heading5"/>
        <w:rPr>
          <w:rStyle w:val="NormalPACKTChar"/>
        </w:rPr>
      </w:pPr>
      <w:r>
        <w:commentReference w:id="1332"/>
      </w:r>
      <w:r>
        <w:rPr>
          <w:rStyle w:val="NormalPACKTChar"/>
        </w:rPr>
        <w:t xml:space="preserve">Account </w:t>
      </w:r>
      <w:ins w:id="1333" w:author="Dayan Hyames" w:date="2010-03-22T12:01:00Z">
        <w:r w:rsidR="00A33C75">
          <w:rPr>
            <w:rStyle w:val="NormalPACKTChar"/>
          </w:rPr>
          <w:t>s</w:t>
        </w:r>
      </w:ins>
      <w:del w:id="1334" w:author="Dayan Hyames" w:date="2010-03-22T12:01:00Z">
        <w:r w:rsidDel="00A33C75">
          <w:rPr>
            <w:rStyle w:val="NormalPACKTChar"/>
          </w:rPr>
          <w:delText>S</w:delText>
        </w:r>
      </w:del>
      <w:r>
        <w:rPr>
          <w:rStyle w:val="NormalPACKTChar"/>
        </w:rPr>
        <w:t>ettings</w:t>
      </w:r>
    </w:p>
    <w:p w:rsidR="00FC556B" w:rsidRDefault="00FC556B">
      <w:pPr>
        <w:pStyle w:val="NormalPACKT"/>
        <w:rPr>
          <w:rStyle w:val="URLPACKT"/>
        </w:rPr>
      </w:pPr>
      <w:r>
        <w:rPr>
          <w:rStyle w:val="BoldPACKT"/>
        </w:rPr>
        <w:t>Drupal 7 Path</w:t>
      </w:r>
      <w:del w:id="1335" w:author="Dayan Hyames" w:date="2010-03-22T11:13:00Z">
        <w:r w:rsidDel="0084781F">
          <w:rPr>
            <w:rStyle w:val="BoldPACKT"/>
          </w:rPr>
          <w:delText>:</w:delText>
        </w:r>
        <w:r w:rsidDel="0084781F">
          <w:delText xml:space="preserve">  </w:delText>
        </w:r>
      </w:del>
      <w:ins w:id="1336" w:author="Dayan Hyames" w:date="2010-03-22T11:13:00Z">
        <w:r w:rsidR="0084781F">
          <w:rPr>
            <w:rStyle w:val="BoldPACKT"/>
          </w:rPr>
          <w:t xml:space="preserve">: </w:t>
        </w:r>
      </w:ins>
      <w:r w:rsidR="00027BD3" w:rsidRPr="00027BD3">
        <w:rPr>
          <w:rStyle w:val="CodeInTextPACKT"/>
          <w:rPrChange w:id="1337" w:author="Dayan Hyames" w:date="2010-03-23T10:56:00Z">
            <w:rPr>
              <w:rStyle w:val="URLPACKT"/>
            </w:rPr>
          </w:rPrChange>
        </w:rPr>
        <w:t>admin/config/people/accounts</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del w:id="1338" w:author="Dayan Hyames" w:date="2010-03-22T09:30:00Z">
        <w:r w:rsidDel="00BF3EA8">
          <w:rPr>
            <w:rStyle w:val="ScreenTextPACKT"/>
          </w:rPr>
          <w:delText>&gt;</w:delText>
        </w:r>
      </w:del>
      <w:ins w:id="1339" w:author="Dayan Hyames" w:date="2010-03-22T09:30:00Z">
        <w:r w:rsidR="00BF3EA8">
          <w:rPr>
            <w:rStyle w:val="ScreenTextPACKT"/>
          </w:rPr>
          <w:t>|</w:t>
        </w:r>
      </w:ins>
      <w:r>
        <w:rPr>
          <w:rStyle w:val="ScreenTextPACKT"/>
        </w:rPr>
        <w:t xml:space="preserve"> User management </w:t>
      </w:r>
      <w:del w:id="1340" w:author="Dayan Hyames" w:date="2010-03-22T09:30:00Z">
        <w:r w:rsidDel="00BF3EA8">
          <w:rPr>
            <w:rStyle w:val="ScreenTextPACKT"/>
          </w:rPr>
          <w:delText>&gt;</w:delText>
        </w:r>
      </w:del>
      <w:ins w:id="1341" w:author="Dayan Hyames" w:date="2010-03-22T09:30:00Z">
        <w:r w:rsidR="00BF3EA8">
          <w:rPr>
            <w:rStyle w:val="ScreenTextPACKT"/>
          </w:rPr>
          <w:t>|</w:t>
        </w:r>
      </w:ins>
      <w:r>
        <w:rPr>
          <w:rStyle w:val="ScreenTextPACKT"/>
        </w:rPr>
        <w:t xml:space="preserve"> User settings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342" w:author="Dayan Hyames" w:date="2010-03-23T10:56:00Z">
            <w:rPr>
              <w:rStyle w:val="URLPACKT"/>
            </w:rPr>
          </w:rPrChange>
        </w:rPr>
        <w:t>admin/user/settings</w:t>
      </w:r>
    </w:p>
    <w:p w:rsidR="00FC556B" w:rsidDel="00B762A1" w:rsidRDefault="00FC556B">
      <w:pPr>
        <w:pStyle w:val="NormalPACKT"/>
        <w:rPr>
          <w:del w:id="1343" w:author="Dayan Hyames" w:date="2010-03-22T11:09:00Z"/>
          <w:rStyle w:val="NormalPACKTChar"/>
        </w:rPr>
      </w:pPr>
      <w:r>
        <w:rPr>
          <w:rStyle w:val="BoldPACKT"/>
        </w:rPr>
        <w:t>Description:</w:t>
      </w:r>
      <w:r>
        <w:rPr>
          <w:rStyle w:val="NormalPACKTChar"/>
        </w:rPr>
        <w:t xml:space="preserve"> Allows you to configure how visitor registrations are handled on the site, automated e-mails that are sent to users, additional information about users, and more.</w:t>
      </w:r>
      <w:del w:id="1344" w:author="Dayan Hyames" w:date="2010-03-22T11:09:00Z">
        <w:r w:rsidDel="00B762A1">
          <w:rPr>
            <w:rStyle w:val="NormalPACKTChar"/>
          </w:rPr>
          <w:delText xml:space="preserve"> </w:delText>
        </w:r>
      </w:del>
    </w:p>
    <w:p w:rsidR="00B762A1" w:rsidRDefault="00B762A1">
      <w:pPr>
        <w:pStyle w:val="NormalPACKT"/>
        <w:rPr>
          <w:ins w:id="1345" w:author="Dayan Hyames" w:date="2010-03-22T11:09:00Z"/>
          <w:rStyle w:val="NormalPACKTChar"/>
        </w:rPr>
      </w:pPr>
    </w:p>
    <w:p w:rsidR="00FC556B" w:rsidDel="00B762A1" w:rsidRDefault="00FC556B">
      <w:pPr>
        <w:pStyle w:val="NormalPACKT"/>
        <w:rPr>
          <w:del w:id="1346" w:author="Dayan Hyames" w:date="2010-03-22T11:09:00Z"/>
          <w:rStyle w:val="NormalPACKTChar"/>
        </w:rPr>
      </w:pPr>
      <w:r>
        <w:rPr>
          <w:rStyle w:val="BoldPACKT"/>
        </w:rPr>
        <w:t xml:space="preserve">New Settings: </w:t>
      </w:r>
      <w:r>
        <w:rPr>
          <w:rStyle w:val="NormalPACKTChar"/>
        </w:rPr>
        <w:t>The user accounts settings have changed substantially from Drupal 6.</w:t>
      </w:r>
      <w:del w:id="1347" w:author="Dayan Hyames" w:date="2010-03-22T11:20:00Z">
        <w:r w:rsidDel="0034548E">
          <w:rPr>
            <w:rStyle w:val="NormalPACKTChar"/>
          </w:rPr>
          <w:delText xml:space="preserve">  </w:delText>
        </w:r>
      </w:del>
      <w:ins w:id="1348" w:author="Dayan Hyames" w:date="2010-03-22T11:20:00Z">
        <w:r w:rsidR="0034548E">
          <w:rPr>
            <w:rStyle w:val="NormalPACKTChar"/>
          </w:rPr>
          <w:t xml:space="preserve"> </w:t>
        </w:r>
      </w:ins>
      <w:r>
        <w:rPr>
          <w:rStyle w:val="NormalPACKTChar"/>
        </w:rPr>
        <w:t xml:space="preserve">In Drupal 7, users can have fields and you can configure what happens when a user account is disabled. We will review these changes </w:t>
      </w:r>
      <w:del w:id="1349" w:author="Dayan Hyames" w:date="2010-03-22T09:30:00Z">
        <w:r w:rsidDel="00BF3EA8">
          <w:rPr>
            <w:rStyle w:val="NormalPACKTChar"/>
          </w:rPr>
          <w:delText>throughly</w:delText>
        </w:r>
      </w:del>
      <w:ins w:id="1350" w:author="Dayan Hyames" w:date="2010-03-22T09:30:00Z">
        <w:r w:rsidR="00BF3EA8">
          <w:rPr>
            <w:rStyle w:val="NormalPACKTChar"/>
          </w:rPr>
          <w:t>thoroughly</w:t>
        </w:r>
      </w:ins>
      <w:r>
        <w:rPr>
          <w:rStyle w:val="NormalPACKTChar"/>
        </w:rPr>
        <w:t xml:space="preserve"> </w:t>
      </w:r>
      <w:commentRangeStart w:id="1351"/>
      <w:r>
        <w:rPr>
          <w:rStyle w:val="NormalPACKTChar"/>
        </w:rPr>
        <w:t>in just a few pages</w:t>
      </w:r>
      <w:commentRangeEnd w:id="1351"/>
      <w:r w:rsidR="00BF3EA8">
        <w:rPr>
          <w:rStyle w:val="CommentReference"/>
        </w:rPr>
        <w:commentReference w:id="1351"/>
      </w:r>
      <w:r>
        <w:rPr>
          <w:rStyle w:val="NormalPACKTChar"/>
        </w:rPr>
        <w:t>.</w:t>
      </w:r>
      <w:del w:id="1352" w:author="Dayan Hyames" w:date="2010-03-22T11:09:00Z">
        <w:r w:rsidDel="00B762A1">
          <w:rPr>
            <w:rStyle w:val="NormalPACKTChar"/>
          </w:rPr>
          <w:delText xml:space="preserve"> </w:delText>
        </w:r>
      </w:del>
    </w:p>
    <w:p w:rsidR="00B762A1" w:rsidRDefault="00B762A1">
      <w:pPr>
        <w:pStyle w:val="NormalPACKT"/>
        <w:rPr>
          <w:ins w:id="1353" w:author="Dayan Hyames" w:date="2010-03-22T11:09:00Z"/>
          <w:rStyle w:val="NormalPACKTChar"/>
        </w:rPr>
      </w:pPr>
    </w:p>
    <w:p w:rsidR="00FC556B" w:rsidRDefault="00FC556B">
      <w:pPr>
        <w:pStyle w:val="Heading5"/>
        <w:rPr>
          <w:rStyle w:val="NormalPACKTChar"/>
        </w:rPr>
      </w:pPr>
      <w:commentRangeStart w:id="1354"/>
      <w:r>
        <w:rPr>
          <w:rStyle w:val="NormalPACKTChar"/>
        </w:rPr>
        <w:t>Roles</w:t>
      </w:r>
      <w:commentRangeEnd w:id="1354"/>
      <w:r w:rsidR="0098329A">
        <w:rPr>
          <w:rStyle w:val="CommentReference"/>
          <w:rFonts w:ascii="Times New Roman" w:hAnsi="Times New Roman" w:cs="Times New Roman"/>
          <w:b w:val="0"/>
          <w:color w:val="auto"/>
          <w:lang w:val="en-US"/>
        </w:rPr>
        <w:commentReference w:id="1354"/>
      </w:r>
    </w:p>
    <w:p w:rsidR="00FC556B" w:rsidRDefault="00FC556B">
      <w:pPr>
        <w:pStyle w:val="NormalPACKT"/>
        <w:rPr>
          <w:rStyle w:val="URLPACKT"/>
        </w:rPr>
      </w:pPr>
      <w:r>
        <w:rPr>
          <w:rStyle w:val="BoldPACKT"/>
        </w:rPr>
        <w:t>Drupal 7 Path</w:t>
      </w:r>
      <w:del w:id="1355" w:author="Dayan Hyames" w:date="2010-03-22T11:13:00Z">
        <w:r w:rsidDel="0084781F">
          <w:rPr>
            <w:rStyle w:val="BoldPACKT"/>
          </w:rPr>
          <w:delText>:</w:delText>
        </w:r>
        <w:r w:rsidDel="0084781F">
          <w:delText xml:space="preserve">  </w:delText>
        </w:r>
      </w:del>
      <w:ins w:id="1356" w:author="Dayan Hyames" w:date="2010-03-22T11:13:00Z">
        <w:r w:rsidR="0084781F">
          <w:rPr>
            <w:rStyle w:val="BoldPACKT"/>
          </w:rPr>
          <w:t xml:space="preserve">: </w:t>
        </w:r>
      </w:ins>
      <w:commentRangeStart w:id="1357"/>
      <w:r w:rsidR="00027BD3" w:rsidRPr="00027BD3">
        <w:rPr>
          <w:rStyle w:val="CodeInTextPACKT"/>
          <w:rPrChange w:id="1358" w:author="Dayan Hyames" w:date="2010-03-23T10:57:00Z">
            <w:rPr>
              <w:rStyle w:val="URLPACKT"/>
            </w:rPr>
          </w:rPrChange>
        </w:rPr>
        <w:t>admin/config/people/roles</w:t>
      </w:r>
      <w:commentRangeEnd w:id="1357"/>
      <w:r w:rsidR="00027BD3" w:rsidRPr="00027BD3">
        <w:rPr>
          <w:rStyle w:val="CodeInTextPACKT"/>
          <w:rPrChange w:id="1359" w:author="Dayan Hyames" w:date="2010-03-23T10:57:00Z">
            <w:rPr>
              <w:rStyle w:val="CommentReference"/>
            </w:rPr>
          </w:rPrChange>
        </w:rPr>
        <w:commentReference w:id="1357"/>
      </w:r>
    </w:p>
    <w:p w:rsidR="00FC556B" w:rsidDel="00B762A1" w:rsidRDefault="00FC556B">
      <w:pPr>
        <w:pStyle w:val="NormalPACKT"/>
        <w:rPr>
          <w:del w:id="1360" w:author="Dayan Hyames" w:date="2010-03-22T11:09:00Z"/>
          <w:rStyle w:val="ScreenTextPACKT"/>
        </w:rPr>
      </w:pPr>
      <w:r>
        <w:rPr>
          <w:rStyle w:val="BoldPACKT"/>
        </w:rPr>
        <w:t xml:space="preserve">Drupal 6 Menu Location: </w:t>
      </w:r>
      <w:r>
        <w:rPr>
          <w:rStyle w:val="ScreenTextPACKT"/>
        </w:rPr>
        <w:t xml:space="preserve">Administer </w:t>
      </w:r>
      <w:ins w:id="1361" w:author="Dayan Hyames" w:date="2010-03-22T09:31:00Z">
        <w:r w:rsidR="0098329A">
          <w:rPr>
            <w:rStyle w:val="ScreenTextPACKT"/>
          </w:rPr>
          <w:t>|</w:t>
        </w:r>
      </w:ins>
      <w:del w:id="1362" w:author="Dayan Hyames" w:date="2010-03-22T09:31:00Z">
        <w:r w:rsidDel="0098329A">
          <w:rPr>
            <w:rStyle w:val="ScreenTextPACKT"/>
          </w:rPr>
          <w:delText>&gt;</w:delText>
        </w:r>
      </w:del>
      <w:r>
        <w:rPr>
          <w:rStyle w:val="ScreenTextPACKT"/>
        </w:rPr>
        <w:t xml:space="preserve"> User management </w:t>
      </w:r>
      <w:ins w:id="1363" w:author="Dayan Hyames" w:date="2010-03-22T09:31:00Z">
        <w:r w:rsidR="0098329A">
          <w:rPr>
            <w:rStyle w:val="ScreenTextPACKT"/>
          </w:rPr>
          <w:t>|</w:t>
        </w:r>
      </w:ins>
      <w:del w:id="1364" w:author="Dayan Hyames" w:date="2010-03-22T09:31:00Z">
        <w:r w:rsidDel="0098329A">
          <w:rPr>
            <w:rStyle w:val="ScreenTextPACKT"/>
          </w:rPr>
          <w:delText>&gt;</w:delText>
        </w:r>
      </w:del>
      <w:r>
        <w:rPr>
          <w:rStyle w:val="ScreenTextPACKT"/>
        </w:rPr>
        <w:t xml:space="preserve"> Roles</w:t>
      </w:r>
      <w:del w:id="1365" w:author="Dayan Hyames" w:date="2010-03-22T11:09:00Z">
        <w:r w:rsidDel="00B762A1">
          <w:rPr>
            <w:rStyle w:val="ScreenTextPACKT"/>
          </w:rPr>
          <w:delText xml:space="preserve"> </w:delText>
        </w:r>
      </w:del>
    </w:p>
    <w:p w:rsidR="00B762A1" w:rsidRDefault="00B762A1">
      <w:pPr>
        <w:pStyle w:val="NormalPACKT"/>
        <w:rPr>
          <w:ins w:id="1366" w:author="Dayan Hyames" w:date="2010-03-22T11:09:00Z"/>
          <w:rStyle w:val="ScreenTextPACKT"/>
        </w:rPr>
      </w:pPr>
    </w:p>
    <w:p w:rsidR="00FC556B" w:rsidRDefault="00FC556B">
      <w:pPr>
        <w:pStyle w:val="NormalPACKT"/>
        <w:rPr>
          <w:rStyle w:val="URLPACKT"/>
        </w:rPr>
      </w:pPr>
      <w:r>
        <w:rPr>
          <w:rStyle w:val="BoldPACKT"/>
        </w:rPr>
        <w:t>Drupal 6 Path:</w:t>
      </w:r>
      <w:r>
        <w:t xml:space="preserve"> </w:t>
      </w:r>
      <w:r w:rsidR="00027BD3" w:rsidRPr="00027BD3">
        <w:rPr>
          <w:rStyle w:val="CodeInTextPACKT"/>
          <w:rPrChange w:id="1367" w:author="Dayan Hyames" w:date="2010-03-23T10:57:00Z">
            <w:rPr>
              <w:rStyle w:val="URLPACKT"/>
            </w:rPr>
          </w:rPrChange>
        </w:rPr>
        <w:t>admin/user/roles</w:t>
      </w:r>
    </w:p>
    <w:p w:rsidR="00FC556B" w:rsidDel="00B762A1" w:rsidRDefault="00FC556B">
      <w:pPr>
        <w:pStyle w:val="NormalPACKT"/>
        <w:rPr>
          <w:del w:id="1368" w:author="Dayan Hyames" w:date="2010-03-22T11:09:00Z"/>
          <w:rStyle w:val="NormalPACKTChar"/>
        </w:rPr>
      </w:pPr>
      <w:r>
        <w:rPr>
          <w:rStyle w:val="BoldPACKT"/>
        </w:rPr>
        <w:t>Description:</w:t>
      </w:r>
      <w:r>
        <w:rPr>
          <w:rStyle w:val="NormalPACKTChar"/>
        </w:rPr>
        <w:t xml:space="preserve"> Lists active roles on the site, allows you to create new roles, and assign permissions to roles.</w:t>
      </w:r>
      <w:del w:id="1369" w:author="Dayan Hyames" w:date="2010-03-22T11:09:00Z">
        <w:r w:rsidDel="00B762A1">
          <w:rPr>
            <w:rStyle w:val="NormalPACKTChar"/>
          </w:rPr>
          <w:delText xml:space="preserve"> </w:delText>
        </w:r>
      </w:del>
    </w:p>
    <w:p w:rsidR="00B762A1" w:rsidRDefault="00B762A1">
      <w:pPr>
        <w:pStyle w:val="NormalPACKT"/>
        <w:rPr>
          <w:ins w:id="1370" w:author="Dayan Hyames" w:date="2010-03-22T11:09:00Z"/>
          <w:rStyle w:val="NormalPACKTChar"/>
        </w:rPr>
      </w:pPr>
    </w:p>
    <w:p w:rsidR="00FC556B" w:rsidRDefault="00FC556B">
      <w:pPr>
        <w:pStyle w:val="NormalPACKT"/>
        <w:rPr>
          <w:rStyle w:val="NormalPACKTChar"/>
        </w:rPr>
      </w:pPr>
      <w:r>
        <w:rPr>
          <w:rStyle w:val="BoldPACKT"/>
        </w:rPr>
        <w:t xml:space="preserve">New Settings: </w:t>
      </w:r>
      <w:r>
        <w:rPr>
          <w:rStyle w:val="NormalPACKTChar"/>
        </w:rPr>
        <w:t>This functionality remains the same in Drupal 7.</w:t>
      </w:r>
    </w:p>
    <w:p w:rsidR="00FC556B" w:rsidRDefault="00FC556B">
      <w:pPr>
        <w:pStyle w:val="Heading5"/>
        <w:rPr>
          <w:rStyle w:val="NormalPACKTChar"/>
        </w:rPr>
      </w:pPr>
      <w:r>
        <w:rPr>
          <w:rStyle w:val="NormalPACKTChar"/>
        </w:rPr>
        <w:t>Permissions</w:t>
      </w:r>
    </w:p>
    <w:p w:rsidR="00FC556B" w:rsidRDefault="00FC556B">
      <w:pPr>
        <w:pStyle w:val="NormalPACKT"/>
        <w:rPr>
          <w:rStyle w:val="URLPACKT"/>
        </w:rPr>
      </w:pPr>
      <w:r>
        <w:rPr>
          <w:rStyle w:val="BoldPACKT"/>
        </w:rPr>
        <w:t>Drupal 7 Path</w:t>
      </w:r>
      <w:del w:id="1371" w:author="Dayan Hyames" w:date="2010-03-22T11:13:00Z">
        <w:r w:rsidDel="0084781F">
          <w:rPr>
            <w:rStyle w:val="BoldPACKT"/>
          </w:rPr>
          <w:delText>:</w:delText>
        </w:r>
        <w:r w:rsidDel="0084781F">
          <w:delText xml:space="preserve">  </w:delText>
        </w:r>
      </w:del>
      <w:ins w:id="1372" w:author="Dayan Hyames" w:date="2010-03-22T11:13:00Z">
        <w:r w:rsidR="0084781F">
          <w:rPr>
            <w:rStyle w:val="BoldPACKT"/>
          </w:rPr>
          <w:t xml:space="preserve">: </w:t>
        </w:r>
      </w:ins>
      <w:r w:rsidR="00027BD3" w:rsidRPr="00027BD3">
        <w:rPr>
          <w:rStyle w:val="CodeInTextPACKT"/>
          <w:rPrChange w:id="1373" w:author="Dayan Hyames" w:date="2010-03-23T10:57:00Z">
            <w:rPr>
              <w:rStyle w:val="URLPACKT"/>
            </w:rPr>
          </w:rPrChange>
        </w:rPr>
        <w:t>admin/config/people/permissions</w:t>
      </w:r>
    </w:p>
    <w:p w:rsidR="00FC556B" w:rsidRDefault="00FC556B">
      <w:pPr>
        <w:pStyle w:val="NormalPACKT"/>
        <w:rPr>
          <w:rStyle w:val="ScreenTextPACKT"/>
        </w:rPr>
      </w:pPr>
      <w:r>
        <w:rPr>
          <w:rStyle w:val="BoldPACKT"/>
        </w:rPr>
        <w:lastRenderedPageBreak/>
        <w:t xml:space="preserve">Drupal 6 Menu Location: </w:t>
      </w:r>
      <w:r>
        <w:rPr>
          <w:rStyle w:val="ScreenTextPACKT"/>
        </w:rPr>
        <w:t xml:space="preserve">Administer </w:t>
      </w:r>
      <w:ins w:id="1374" w:author="Dayan Hyames" w:date="2010-03-22T09:31:00Z">
        <w:r w:rsidR="0098329A">
          <w:rPr>
            <w:rStyle w:val="ScreenTextPACKT"/>
          </w:rPr>
          <w:t>|</w:t>
        </w:r>
      </w:ins>
      <w:del w:id="1375" w:author="Dayan Hyames" w:date="2010-03-22T09:31:00Z">
        <w:r w:rsidDel="0098329A">
          <w:rPr>
            <w:rStyle w:val="ScreenTextPACKT"/>
          </w:rPr>
          <w:delText>&gt;</w:delText>
        </w:r>
      </w:del>
      <w:r>
        <w:rPr>
          <w:rStyle w:val="ScreenTextPACKT"/>
        </w:rPr>
        <w:t xml:space="preserve"> User management </w:t>
      </w:r>
      <w:ins w:id="1376" w:author="Dayan Hyames" w:date="2010-03-22T09:31:00Z">
        <w:r w:rsidR="0098329A">
          <w:rPr>
            <w:rStyle w:val="ScreenTextPACKT"/>
          </w:rPr>
          <w:t>|</w:t>
        </w:r>
      </w:ins>
      <w:del w:id="1377" w:author="Dayan Hyames" w:date="2010-03-22T09:31:00Z">
        <w:r w:rsidDel="0098329A">
          <w:rPr>
            <w:rStyle w:val="ScreenTextPACKT"/>
          </w:rPr>
          <w:delText>&gt;</w:delText>
        </w:r>
      </w:del>
      <w:r>
        <w:rPr>
          <w:rStyle w:val="ScreenTextPACKT"/>
        </w:rPr>
        <w:t xml:space="preserve"> Permissions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378" w:author="Dayan Hyames" w:date="2010-03-23T10:57:00Z">
            <w:rPr>
              <w:rStyle w:val="URLPACKT"/>
            </w:rPr>
          </w:rPrChange>
        </w:rPr>
        <w:t>admin/user/permissions</w:t>
      </w:r>
    </w:p>
    <w:p w:rsidR="00FC556B" w:rsidDel="00F45F5A" w:rsidRDefault="00FC556B">
      <w:pPr>
        <w:pStyle w:val="NormalPACKT"/>
        <w:rPr>
          <w:del w:id="1379" w:author="Dayan Hyames" w:date="2010-03-22T11:06:00Z"/>
          <w:rStyle w:val="NormalPACKTChar"/>
        </w:rPr>
      </w:pPr>
      <w:r>
        <w:rPr>
          <w:rStyle w:val="BoldPACKT"/>
        </w:rPr>
        <w:t>Description:</w:t>
      </w:r>
      <w:r>
        <w:rPr>
          <w:rStyle w:val="NormalPACKTChar"/>
        </w:rPr>
        <w:t xml:space="preserve"> Allows you to set permissions by role.</w:t>
      </w:r>
      <w:del w:id="1380" w:author="Dayan Hyames" w:date="2010-03-22T11:20:00Z">
        <w:r w:rsidDel="0034548E">
          <w:rPr>
            <w:rStyle w:val="NormalPACKTChar"/>
          </w:rPr>
          <w:delText xml:space="preserve">  </w:delText>
        </w:r>
      </w:del>
      <w:ins w:id="1381" w:author="Dayan Hyames" w:date="2010-03-22T11:20:00Z">
        <w:r w:rsidR="0034548E">
          <w:rPr>
            <w:rStyle w:val="NormalPACKTChar"/>
          </w:rPr>
          <w:t xml:space="preserve"> </w:t>
        </w:r>
      </w:ins>
      <w:r>
        <w:rPr>
          <w:rStyle w:val="NormalPACKTChar"/>
        </w:rPr>
        <w:t>All permissions are listed with all applicable roles.</w:t>
      </w:r>
      <w:del w:id="1382" w:author="Dayan Hyames" w:date="2010-03-22T11:06:00Z">
        <w:r w:rsidDel="00F45F5A">
          <w:rPr>
            <w:rStyle w:val="NormalPACKTChar"/>
          </w:rPr>
          <w:delText xml:space="preserve">  </w:delText>
        </w:r>
      </w:del>
    </w:p>
    <w:p w:rsidR="00F45F5A" w:rsidRDefault="00F45F5A">
      <w:pPr>
        <w:pStyle w:val="NormalPACKT"/>
        <w:rPr>
          <w:ins w:id="1383" w:author="Dayan Hyames" w:date="2010-03-22T11:06:00Z"/>
          <w:rStyle w:val="NormalPACKTChar"/>
        </w:rPr>
      </w:pPr>
    </w:p>
    <w:p w:rsidR="00FC556B" w:rsidDel="00B762A1" w:rsidRDefault="00FC556B">
      <w:pPr>
        <w:pStyle w:val="NormalPACKT"/>
        <w:rPr>
          <w:del w:id="1384" w:author="Dayan Hyames" w:date="2010-03-22T11:09:00Z"/>
          <w:rStyle w:val="NormalPACKTChar"/>
        </w:rPr>
      </w:pPr>
      <w:r>
        <w:rPr>
          <w:rStyle w:val="BoldPACKT"/>
        </w:rPr>
        <w:t xml:space="preserve">New Settings: </w:t>
      </w:r>
      <w:r>
        <w:rPr>
          <w:rStyle w:val="NormalPACKTChar"/>
        </w:rPr>
        <w:t>Additional descriptive information about each role has been added.</w:t>
      </w:r>
      <w:del w:id="1385" w:author="Dayan Hyames" w:date="2010-03-22T11:20:00Z">
        <w:r w:rsidDel="0034548E">
          <w:rPr>
            <w:rStyle w:val="NormalPACKTChar"/>
          </w:rPr>
          <w:delText xml:space="preserve">  </w:delText>
        </w:r>
      </w:del>
      <w:ins w:id="1386" w:author="Dayan Hyames" w:date="2010-03-22T11:20:00Z">
        <w:r w:rsidR="0034548E">
          <w:rPr>
            <w:rStyle w:val="NormalPACKTChar"/>
          </w:rPr>
          <w:t xml:space="preserve"> </w:t>
        </w:r>
      </w:ins>
      <w:r>
        <w:rPr>
          <w:rStyle w:val="NormalPACKTChar"/>
        </w:rPr>
        <w:t>However, the base functionality is the same as Drupal 6.</w:t>
      </w:r>
      <w:del w:id="1387" w:author="Dayan Hyames" w:date="2010-03-22T11:09:00Z">
        <w:r w:rsidDel="00B762A1">
          <w:rPr>
            <w:rStyle w:val="NormalPACKTChar"/>
          </w:rPr>
          <w:delText xml:space="preserve"> </w:delText>
        </w:r>
      </w:del>
    </w:p>
    <w:p w:rsidR="00B762A1" w:rsidRDefault="00B762A1">
      <w:pPr>
        <w:pStyle w:val="NormalPACKT"/>
        <w:rPr>
          <w:ins w:id="1388" w:author="Dayan Hyames" w:date="2010-03-22T11:09:00Z"/>
          <w:rStyle w:val="NormalPACKTChar"/>
        </w:rPr>
      </w:pPr>
    </w:p>
    <w:p w:rsidR="00FC556B" w:rsidRDefault="00FC556B">
      <w:pPr>
        <w:pStyle w:val="Heading5"/>
        <w:rPr>
          <w:rStyle w:val="NormalPACKTChar"/>
        </w:rPr>
      </w:pPr>
      <w:r>
        <w:rPr>
          <w:rStyle w:val="NormalPACKTChar"/>
        </w:rPr>
        <w:t>IP address blocking</w:t>
      </w:r>
    </w:p>
    <w:p w:rsidR="00FC556B" w:rsidRDefault="00FC556B">
      <w:pPr>
        <w:pStyle w:val="NormalPACKT"/>
        <w:rPr>
          <w:rStyle w:val="URLPACKT"/>
        </w:rPr>
      </w:pPr>
      <w:r>
        <w:rPr>
          <w:rStyle w:val="BoldPACKT"/>
        </w:rPr>
        <w:t>Drupal 7 Path</w:t>
      </w:r>
      <w:del w:id="1389" w:author="Dayan Hyames" w:date="2010-03-22T11:13:00Z">
        <w:r w:rsidDel="0084781F">
          <w:rPr>
            <w:rStyle w:val="BoldPACKT"/>
          </w:rPr>
          <w:delText>:</w:delText>
        </w:r>
        <w:r w:rsidDel="0084781F">
          <w:delText xml:space="preserve">  </w:delText>
        </w:r>
      </w:del>
      <w:ins w:id="1390" w:author="Dayan Hyames" w:date="2010-03-22T11:13:00Z">
        <w:r w:rsidR="0084781F">
          <w:rPr>
            <w:rStyle w:val="BoldPACKT"/>
          </w:rPr>
          <w:t xml:space="preserve">: </w:t>
        </w:r>
      </w:ins>
      <w:r w:rsidR="00027BD3" w:rsidRPr="00027BD3">
        <w:rPr>
          <w:rStyle w:val="CodeInTextPACKT"/>
          <w:rPrChange w:id="1391" w:author="Dayan Hyames" w:date="2010-03-23T10:58:00Z">
            <w:rPr>
              <w:rStyle w:val="URLPACKT"/>
            </w:rPr>
          </w:rPrChange>
        </w:rPr>
        <w:t>admin/config/people/ip-blocking</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392" w:author="Dayan Hyames" w:date="2010-03-22T10:35:00Z">
        <w:r w:rsidR="00EF37F8">
          <w:rPr>
            <w:rStyle w:val="ScreenTextPACKT"/>
          </w:rPr>
          <w:t>|</w:t>
        </w:r>
      </w:ins>
      <w:del w:id="1393" w:author="Dayan Hyames" w:date="2010-03-22T10:35:00Z">
        <w:r w:rsidDel="00EF37F8">
          <w:rPr>
            <w:rStyle w:val="ScreenTextPACKT"/>
          </w:rPr>
          <w:delText>&gt;</w:delText>
        </w:r>
      </w:del>
      <w:r>
        <w:rPr>
          <w:rStyle w:val="ScreenTextPACKT"/>
        </w:rPr>
        <w:t xml:space="preserve"> User management </w:t>
      </w:r>
      <w:ins w:id="1394" w:author="Dayan Hyames" w:date="2010-03-22T10:35:00Z">
        <w:r w:rsidR="00EF37F8">
          <w:rPr>
            <w:rStyle w:val="ScreenTextPACKT"/>
          </w:rPr>
          <w:t>|</w:t>
        </w:r>
      </w:ins>
      <w:del w:id="1395" w:author="Dayan Hyames" w:date="2010-03-22T10:35:00Z">
        <w:r w:rsidDel="00EF37F8">
          <w:rPr>
            <w:rStyle w:val="ScreenTextPACKT"/>
          </w:rPr>
          <w:delText>&gt;</w:delText>
        </w:r>
      </w:del>
      <w:r>
        <w:rPr>
          <w:rStyle w:val="ScreenTextPACKT"/>
        </w:rPr>
        <w:t xml:space="preserve"> Access rules</w:t>
      </w:r>
    </w:p>
    <w:p w:rsidR="00FC556B" w:rsidRDefault="00FC556B">
      <w:pPr>
        <w:pStyle w:val="NormalPACKT"/>
        <w:rPr>
          <w:rStyle w:val="URLPACKT"/>
        </w:rPr>
      </w:pPr>
      <w:r>
        <w:rPr>
          <w:rStyle w:val="BoldPACKT"/>
        </w:rPr>
        <w:t>Drupal 6 Path:</w:t>
      </w:r>
      <w:r>
        <w:t xml:space="preserve"> </w:t>
      </w:r>
      <w:r w:rsidR="00027BD3" w:rsidRPr="00027BD3">
        <w:rPr>
          <w:rStyle w:val="CodeInTextPACKT"/>
          <w:rPrChange w:id="1396" w:author="Dayan Hyames" w:date="2010-03-23T10:58:00Z">
            <w:rPr>
              <w:rStyle w:val="URLPACKT"/>
            </w:rPr>
          </w:rPrChange>
        </w:rPr>
        <w:t>admin/user/rules</w:t>
      </w:r>
    </w:p>
    <w:p w:rsidR="00FC556B" w:rsidRDefault="00FC556B">
      <w:pPr>
        <w:pStyle w:val="NormalPACKT"/>
        <w:rPr>
          <w:rStyle w:val="BoldPACKT"/>
        </w:rPr>
      </w:pPr>
      <w:r>
        <w:rPr>
          <w:rStyle w:val="BoldPACKT"/>
        </w:rPr>
        <w:t>Description:</w:t>
      </w:r>
      <w:r>
        <w:rPr>
          <w:rStyle w:val="NormalPACKTChar"/>
        </w:rPr>
        <w:t xml:space="preserve"> This page allows you to block certain computers based on IP address.</w:t>
      </w:r>
      <w:del w:id="1397" w:author="Dayan Hyames" w:date="2010-03-22T11:20:00Z">
        <w:r w:rsidDel="0034548E">
          <w:rPr>
            <w:rStyle w:val="NormalPACKTChar"/>
          </w:rPr>
          <w:delText xml:space="preserve">  </w:delText>
        </w:r>
      </w:del>
      <w:r>
        <w:commentReference w:id="1398"/>
      </w:r>
    </w:p>
    <w:p w:rsidR="00FC556B" w:rsidDel="00B762A1" w:rsidRDefault="00FC556B">
      <w:pPr>
        <w:pStyle w:val="NormalPACKT"/>
        <w:rPr>
          <w:del w:id="1399" w:author="Dayan Hyames" w:date="2010-03-22T11:09:00Z"/>
          <w:rStyle w:val="NormalPACKTChar"/>
        </w:rPr>
      </w:pPr>
      <w:r>
        <w:rPr>
          <w:rStyle w:val="BoldPACKT"/>
        </w:rPr>
        <w:t xml:space="preserve">New Settings: </w:t>
      </w:r>
      <w:r>
        <w:rPr>
          <w:rStyle w:val="NormalPACKTChar"/>
        </w:rPr>
        <w:t>The functionality of this page was migrated partially from the access rules in Drupal 6.</w:t>
      </w:r>
      <w:del w:id="1400" w:author="Dayan Hyames" w:date="2010-03-22T11:20:00Z">
        <w:r w:rsidDel="0034548E">
          <w:rPr>
            <w:rStyle w:val="NormalPACKTChar"/>
          </w:rPr>
          <w:delText xml:space="preserve">  </w:delText>
        </w:r>
      </w:del>
      <w:ins w:id="1401" w:author="Dayan Hyames" w:date="2010-03-22T11:20:00Z">
        <w:r w:rsidR="0034548E">
          <w:rPr>
            <w:rStyle w:val="NormalPACKTChar"/>
          </w:rPr>
          <w:t xml:space="preserve"> </w:t>
        </w:r>
      </w:ins>
      <w:r>
        <w:rPr>
          <w:rStyle w:val="NormalPACKTChar"/>
        </w:rPr>
        <w:t>In Drupal 7, you cannot block entire ranges of IP addresses.</w:t>
      </w:r>
      <w:del w:id="1402" w:author="Dayan Hyames" w:date="2010-03-22T11:20:00Z">
        <w:r w:rsidDel="0034548E">
          <w:rPr>
            <w:rStyle w:val="NormalPACKTChar"/>
          </w:rPr>
          <w:delText xml:space="preserve">  </w:delText>
        </w:r>
      </w:del>
      <w:ins w:id="1403" w:author="Dayan Hyames" w:date="2010-03-22T11:20:00Z">
        <w:r w:rsidR="0034548E">
          <w:rPr>
            <w:rStyle w:val="NormalPACKTChar"/>
          </w:rPr>
          <w:t xml:space="preserve"> </w:t>
        </w:r>
      </w:ins>
      <w:r>
        <w:rPr>
          <w:rStyle w:val="NormalPACKTChar"/>
        </w:rPr>
        <w:t xml:space="preserve">If you need to block a large number of IP addresses, you should block them </w:t>
      </w:r>
      <w:ins w:id="1404" w:author="Dayan Hyames" w:date="2010-03-22T09:32:00Z">
        <w:r w:rsidR="00E928BA">
          <w:rPr>
            <w:rStyle w:val="NormalPACKTChar"/>
          </w:rPr>
          <w:t>e</w:t>
        </w:r>
      </w:ins>
      <w:del w:id="1405" w:author="Dayan Hyames" w:date="2010-03-22T09:32:00Z">
        <w:r w:rsidDel="00E928BA">
          <w:rPr>
            <w:rStyle w:val="NormalPACKTChar"/>
          </w:rPr>
          <w:delText>w</w:delText>
        </w:r>
      </w:del>
      <w:r>
        <w:rPr>
          <w:rStyle w:val="NormalPACKTChar"/>
        </w:rPr>
        <w:t>ither in a</w:t>
      </w:r>
      <w:ins w:id="1406" w:author="Dayan Hyames" w:date="2010-03-22T11:49:00Z">
        <w:r w:rsidR="00B24357">
          <w:rPr>
            <w:rStyle w:val="NormalPACKTChar"/>
          </w:rPr>
          <w:t>n</w:t>
        </w:r>
      </w:ins>
      <w:r>
        <w:rPr>
          <w:rStyle w:val="NormalPACKTChar"/>
        </w:rPr>
        <w:t xml:space="preserve"> .</w:t>
      </w:r>
      <w:r w:rsidR="00027BD3" w:rsidRPr="00027BD3">
        <w:rPr>
          <w:rStyle w:val="CodeInTextPACKT"/>
          <w:rPrChange w:id="1407" w:author="Dayan Hyames" w:date="2010-03-23T10:58:00Z">
            <w:rPr>
              <w:rStyle w:val="NormalPACKTChar"/>
            </w:rPr>
          </w:rPrChange>
        </w:rPr>
        <w:t>htaccess</w:t>
      </w:r>
      <w:r>
        <w:rPr>
          <w:rStyle w:val="NormalPACKTChar"/>
        </w:rPr>
        <w:t xml:space="preserve"> file or in your firewall. The new page appears as follows:</w:t>
      </w:r>
      <w:del w:id="1408" w:author="Dayan Hyames" w:date="2010-03-22T11:09:00Z">
        <w:r w:rsidDel="00B762A1">
          <w:rPr>
            <w:rStyle w:val="NormalPACKTChar"/>
          </w:rPr>
          <w:delText xml:space="preserve"> </w:delText>
        </w:r>
      </w:del>
    </w:p>
    <w:p w:rsidR="00B762A1" w:rsidRDefault="00B762A1">
      <w:pPr>
        <w:pStyle w:val="NormalPACKT"/>
        <w:rPr>
          <w:ins w:id="1409" w:author="Dayan Hyames" w:date="2010-03-22T11:09:00Z"/>
          <w:rStyle w:val="NormalPACKTChar"/>
        </w:rPr>
      </w:pPr>
    </w:p>
    <w:p w:rsidR="00CF313F" w:rsidRDefault="009E1490">
      <w:pPr>
        <w:pStyle w:val="FigurePACKT"/>
        <w:rPr>
          <w:del w:id="1410" w:author="Dayan Hyames" w:date="2010-03-22T14:22:00Z"/>
        </w:rPr>
        <w:pPrChange w:id="1411" w:author="Dayan Hyames" w:date="2010-03-22T14:22:00Z">
          <w:pPr>
            <w:pStyle w:val="LayoutInformationPACKT"/>
          </w:pPr>
        </w:pPrChange>
      </w:pPr>
      <w:r>
        <w:rPr>
          <w:noProof/>
        </w:rPr>
        <w:drawing>
          <wp:inline distT="0" distB="0" distL="0" distR="0">
            <wp:extent cx="5027295" cy="2137410"/>
            <wp:effectExtent l="19050" t="0" r="1905"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027295" cy="2137410"/>
                    </a:xfrm>
                    <a:prstGeom prst="rect">
                      <a:avLst/>
                    </a:prstGeom>
                    <a:solidFill>
                      <a:srgbClr val="FFFFFF"/>
                    </a:solidFill>
                    <a:ln w="9525">
                      <a:noFill/>
                      <a:miter lim="800000"/>
                      <a:headEnd/>
                      <a:tailEnd/>
                    </a:ln>
                  </pic:spPr>
                </pic:pic>
              </a:graphicData>
            </a:graphic>
          </wp:inline>
        </w:drawing>
      </w:r>
    </w:p>
    <w:p w:rsidR="00CF313F" w:rsidRDefault="00CF313F">
      <w:pPr>
        <w:pStyle w:val="FigurePACKT"/>
        <w:rPr>
          <w:ins w:id="1412" w:author="Dayan Hyames" w:date="2010-03-22T14:22:00Z"/>
        </w:rPr>
        <w:pPrChange w:id="1413" w:author="Dayan Hyames" w:date="2010-03-22T14:22:00Z">
          <w:pPr>
            <w:pStyle w:val="NormalPACKT"/>
          </w:pPr>
        </w:pPrChange>
      </w:pPr>
    </w:p>
    <w:p w:rsidR="00FC556B" w:rsidRPr="00862B09" w:rsidRDefault="00272EA1" w:rsidP="00862B09">
      <w:pPr>
        <w:pStyle w:val="LayoutInformationPACKT"/>
        <w:rPr>
          <w:rStyle w:val="NormalPACKTChar"/>
          <w:sz w:val="28"/>
          <w:lang w:eastAsia="en-US"/>
        </w:rPr>
      </w:pPr>
      <w:ins w:id="1414" w:author="Dayan Hyames" w:date="2010-03-22T14:22:00Z">
        <w:r>
          <w:rPr>
            <w:rStyle w:val="NormalPACKTChar"/>
          </w:rPr>
          <w:br/>
        </w:r>
      </w:ins>
      <w:r w:rsidR="00FC556B" w:rsidRPr="00862B09">
        <w:rPr>
          <w:rStyle w:val="NormalPACKTChar"/>
          <w:sz w:val="28"/>
          <w:lang w:eastAsia="en-US"/>
        </w:rPr>
        <w:t xml:space="preserve">Insert </w:t>
      </w:r>
      <w:ins w:id="1415" w:author="Dayan Hyames" w:date="2010-03-17T17:44:00Z">
        <w:r w:rsidR="00026971" w:rsidRPr="00862B09">
          <w:rPr>
            <w:rStyle w:val="NormalPACKTChar"/>
            <w:sz w:val="28"/>
            <w:lang w:eastAsia="en-US"/>
          </w:rPr>
          <w:t xml:space="preserve">image </w:t>
        </w:r>
      </w:ins>
      <w:r w:rsidR="00FC556B" w:rsidRPr="00862B09">
        <w:rPr>
          <w:rStyle w:val="NormalPACKTChar"/>
          <w:sz w:val="28"/>
          <w:lang w:eastAsia="en-US"/>
        </w:rPr>
        <w:t>1223_0</w:t>
      </w:r>
      <w:ins w:id="1416" w:author="Dayan Hyames" w:date="2010-03-17T17:36:00Z">
        <w:r w:rsidR="00514F45" w:rsidRPr="00862B09">
          <w:rPr>
            <w:rStyle w:val="NormalPACKTChar"/>
            <w:sz w:val="28"/>
            <w:lang w:eastAsia="en-US"/>
          </w:rPr>
          <w:t>4</w:t>
        </w:r>
      </w:ins>
      <w:del w:id="1417" w:author="Dayan Hyames" w:date="2010-03-17T17:36:00Z">
        <w:r w:rsidR="00FC556B" w:rsidRPr="00862B09" w:rsidDel="00514F45">
          <w:rPr>
            <w:rStyle w:val="NormalPACKTChar"/>
            <w:sz w:val="28"/>
            <w:lang w:eastAsia="en-US"/>
          </w:rPr>
          <w:delText>3</w:delText>
        </w:r>
      </w:del>
      <w:r w:rsidR="00FC556B" w:rsidRPr="00862B09">
        <w:rPr>
          <w:rStyle w:val="NormalPACKTChar"/>
          <w:sz w:val="28"/>
          <w:lang w:eastAsia="en-US"/>
        </w:rPr>
        <w:t>_16</w:t>
      </w:r>
      <w:del w:id="1418" w:author="Dayan Hyames" w:date="2010-03-17T17:44:00Z">
        <w:r w:rsidR="00FC556B" w:rsidRPr="00862B09" w:rsidDel="00026971">
          <w:rPr>
            <w:rStyle w:val="NormalPACKTChar"/>
            <w:sz w:val="28"/>
            <w:lang w:eastAsia="en-US"/>
          </w:rPr>
          <w:delText>_IP_Address_Blocking</w:delText>
        </w:r>
      </w:del>
      <w:r w:rsidR="00FC556B" w:rsidRPr="00862B09">
        <w:rPr>
          <w:rStyle w:val="NormalPACKTChar"/>
          <w:sz w:val="28"/>
          <w:lang w:eastAsia="en-US"/>
        </w:rPr>
        <w:t>.png</w:t>
      </w:r>
    </w:p>
    <w:p w:rsidR="00FC556B" w:rsidRDefault="00FC556B">
      <w:pPr>
        <w:pStyle w:val="Heading5"/>
        <w:rPr>
          <w:rStyle w:val="NormalPACKTChar"/>
        </w:rPr>
      </w:pPr>
      <w:r>
        <w:rPr>
          <w:rStyle w:val="NormalPACKTChar"/>
        </w:rPr>
        <w:t>Profiles</w:t>
      </w:r>
    </w:p>
    <w:p w:rsidR="00FC556B" w:rsidRDefault="00FC556B">
      <w:pPr>
        <w:pStyle w:val="NormalPACKT"/>
        <w:rPr>
          <w:rStyle w:val="URLPACKT"/>
        </w:rPr>
      </w:pPr>
      <w:r>
        <w:commentReference w:id="1419"/>
      </w:r>
      <w:r>
        <w:rPr>
          <w:rStyle w:val="BoldPACKT"/>
        </w:rPr>
        <w:t>Drupal 7 Path</w:t>
      </w:r>
      <w:del w:id="1420" w:author="Dayan Hyames" w:date="2010-03-22T11:13:00Z">
        <w:r w:rsidDel="0084781F">
          <w:rPr>
            <w:rStyle w:val="BoldPACKT"/>
          </w:rPr>
          <w:delText>:</w:delText>
        </w:r>
        <w:r w:rsidDel="0084781F">
          <w:delText xml:space="preserve">  </w:delText>
        </w:r>
      </w:del>
      <w:ins w:id="1421" w:author="Dayan Hyames" w:date="2010-03-22T11:13:00Z">
        <w:r w:rsidR="0084781F">
          <w:rPr>
            <w:rStyle w:val="BoldPACKT"/>
          </w:rPr>
          <w:t xml:space="preserve">: </w:t>
        </w:r>
      </w:ins>
      <w:r w:rsidR="00027BD3" w:rsidRPr="00027BD3">
        <w:rPr>
          <w:rStyle w:val="CodeInTextPACKT"/>
          <w:rPrChange w:id="1422" w:author="Dayan Hyames" w:date="2010-03-23T10:58:00Z">
            <w:rPr>
              <w:rStyle w:val="URLPACKT"/>
            </w:rPr>
          </w:rPrChange>
        </w:rPr>
        <w:t>admin/config/people/profile</w:t>
      </w:r>
    </w:p>
    <w:p w:rsidR="00FC556B" w:rsidDel="00B762A1" w:rsidRDefault="00FC556B">
      <w:pPr>
        <w:pStyle w:val="NormalPACKT"/>
        <w:rPr>
          <w:del w:id="1423" w:author="Dayan Hyames" w:date="2010-03-22T11:09:00Z"/>
          <w:rStyle w:val="ScreenTextPACKT"/>
        </w:rPr>
      </w:pPr>
      <w:r>
        <w:rPr>
          <w:rStyle w:val="BoldPACKT"/>
        </w:rPr>
        <w:t xml:space="preserve">Drupal 6 Menu Location: </w:t>
      </w:r>
      <w:r>
        <w:rPr>
          <w:rStyle w:val="ScreenTextPACKT"/>
        </w:rPr>
        <w:t xml:space="preserve">Administer </w:t>
      </w:r>
      <w:ins w:id="1424" w:author="Dayan Hyames" w:date="2010-03-22T09:32:00Z">
        <w:r w:rsidR="00E928BA">
          <w:rPr>
            <w:rStyle w:val="ScreenTextPACKT"/>
          </w:rPr>
          <w:t>|</w:t>
        </w:r>
      </w:ins>
      <w:del w:id="1425" w:author="Dayan Hyames" w:date="2010-03-22T09:32:00Z">
        <w:r w:rsidDel="00E928BA">
          <w:rPr>
            <w:rStyle w:val="ScreenTextPACKT"/>
          </w:rPr>
          <w:delText>&gt;</w:delText>
        </w:r>
      </w:del>
      <w:r>
        <w:rPr>
          <w:rStyle w:val="ScreenTextPACKT"/>
        </w:rPr>
        <w:t xml:space="preserve"> User management </w:t>
      </w:r>
      <w:ins w:id="1426" w:author="Dayan Hyames" w:date="2010-03-22T09:32:00Z">
        <w:r w:rsidR="00E928BA">
          <w:rPr>
            <w:rStyle w:val="ScreenTextPACKT"/>
          </w:rPr>
          <w:t>|</w:t>
        </w:r>
      </w:ins>
      <w:del w:id="1427" w:author="Dayan Hyames" w:date="2010-03-22T09:32:00Z">
        <w:r w:rsidDel="00E928BA">
          <w:rPr>
            <w:rStyle w:val="ScreenTextPACKT"/>
          </w:rPr>
          <w:delText>&gt;</w:delText>
        </w:r>
      </w:del>
      <w:r>
        <w:rPr>
          <w:rStyle w:val="ScreenTextPACKT"/>
        </w:rPr>
        <w:t xml:space="preserve"> Profiles</w:t>
      </w:r>
      <w:del w:id="1428" w:author="Dayan Hyames" w:date="2010-03-22T11:09:00Z">
        <w:r w:rsidDel="00B762A1">
          <w:rPr>
            <w:rStyle w:val="ScreenTextPACKT"/>
          </w:rPr>
          <w:delText xml:space="preserve"> </w:delText>
        </w:r>
      </w:del>
    </w:p>
    <w:p w:rsidR="00B762A1" w:rsidRDefault="00B762A1">
      <w:pPr>
        <w:pStyle w:val="NormalPACKT"/>
        <w:rPr>
          <w:ins w:id="1429" w:author="Dayan Hyames" w:date="2010-03-22T11:09:00Z"/>
          <w:rStyle w:val="ScreenTextPACKT"/>
        </w:rPr>
      </w:pPr>
    </w:p>
    <w:p w:rsidR="00FC556B" w:rsidRDefault="00FC556B">
      <w:pPr>
        <w:pStyle w:val="NormalPACKT"/>
        <w:rPr>
          <w:rStyle w:val="URLPACKT"/>
        </w:rPr>
      </w:pPr>
      <w:r>
        <w:rPr>
          <w:rStyle w:val="BoldPACKT"/>
        </w:rPr>
        <w:t>Drupal 6 Path:</w:t>
      </w:r>
      <w:r>
        <w:t xml:space="preserve"> </w:t>
      </w:r>
      <w:r w:rsidR="00027BD3" w:rsidRPr="00027BD3">
        <w:rPr>
          <w:rStyle w:val="CodeInTextPACKT"/>
          <w:rPrChange w:id="1430" w:author="Dayan Hyames" w:date="2010-03-23T10:58:00Z">
            <w:rPr>
              <w:rStyle w:val="URLPACKT"/>
            </w:rPr>
          </w:rPrChange>
        </w:rPr>
        <w:t>admin/user/profile</w:t>
      </w:r>
    </w:p>
    <w:p w:rsidR="00FC556B" w:rsidRDefault="00FC556B">
      <w:pPr>
        <w:pStyle w:val="NormalPACKT"/>
        <w:rPr>
          <w:rStyle w:val="NormalPACKTChar"/>
        </w:rPr>
      </w:pPr>
      <w:r>
        <w:rPr>
          <w:rStyle w:val="BoldPACKT"/>
        </w:rPr>
        <w:lastRenderedPageBreak/>
        <w:t>Description:</w:t>
      </w:r>
      <w:r>
        <w:rPr>
          <w:rStyle w:val="NormalPACKTChar"/>
        </w:rPr>
        <w:t xml:space="preserve"> Allows you to add information to a user</w:t>
      </w:r>
      <w:del w:id="1431" w:author="Dayan Hyames" w:date="2010-03-22T12:37:00Z">
        <w:r w:rsidDel="00411479">
          <w:rPr>
            <w:rStyle w:val="NormalPACKTChar"/>
          </w:rPr>
          <w:delText>'</w:delText>
        </w:r>
      </w:del>
      <w:ins w:id="1432" w:author="Dayan Hyames" w:date="2010-03-22T12:37:00Z">
        <w:r w:rsidR="00411479">
          <w:rPr>
            <w:rStyle w:val="NormalPACKTChar"/>
          </w:rPr>
          <w:t>'</w:t>
        </w:r>
      </w:ins>
      <w:r>
        <w:rPr>
          <w:rStyle w:val="NormalPACKTChar"/>
        </w:rPr>
        <w:t>s profile page.</w:t>
      </w:r>
      <w:del w:id="1433" w:author="Dayan Hyames" w:date="2010-03-22T11:20:00Z">
        <w:r w:rsidDel="0034548E">
          <w:rPr>
            <w:rStyle w:val="NormalPACKTChar"/>
          </w:rPr>
          <w:delText xml:space="preserve">  </w:delText>
        </w:r>
      </w:del>
      <w:ins w:id="1434" w:author="Dayan Hyames" w:date="2010-03-22T11:20:00Z">
        <w:r w:rsidR="0034548E">
          <w:rPr>
            <w:rStyle w:val="NormalPACKTChar"/>
          </w:rPr>
          <w:t xml:space="preserve"> </w:t>
        </w:r>
      </w:ins>
      <w:r>
        <w:rPr>
          <w:rStyle w:val="NormalPACKTChar"/>
        </w:rPr>
        <w:t>Each field can be configured to control who has access to view the field.</w:t>
      </w:r>
      <w:del w:id="1435" w:author="Dayan Hyames" w:date="2010-03-22T11:20:00Z">
        <w:r w:rsidDel="0034548E">
          <w:rPr>
            <w:rStyle w:val="NormalPACKTChar"/>
          </w:rPr>
          <w:delText xml:space="preserve">  </w:delText>
        </w:r>
      </w:del>
      <w:ins w:id="1436" w:author="Dayan Hyames" w:date="2010-03-22T11:20:00Z">
        <w:r w:rsidR="0034548E">
          <w:rPr>
            <w:rStyle w:val="NormalPACKTChar"/>
          </w:rPr>
          <w:t xml:space="preserve"> </w:t>
        </w:r>
      </w:ins>
      <w:r>
        <w:rPr>
          <w:rStyle w:val="NormalPACKTChar"/>
        </w:rPr>
        <w:t>This allows sensitive information to be stored in a way that modules and themes cannot access the information.</w:t>
      </w:r>
    </w:p>
    <w:p w:rsidR="00FC556B" w:rsidRDefault="00FC556B">
      <w:pPr>
        <w:pStyle w:val="NormalPACKT"/>
        <w:rPr>
          <w:rStyle w:val="NormalPACKTChar"/>
        </w:rPr>
      </w:pPr>
      <w:r>
        <w:rPr>
          <w:rStyle w:val="BoldPACKT"/>
        </w:rPr>
        <w:t xml:space="preserve">New Settings: </w:t>
      </w:r>
      <w:r>
        <w:rPr>
          <w:rStyle w:val="NormalPACKTChar"/>
        </w:rPr>
        <w:t>This functionality has not changed from Drupal 6.</w:t>
      </w:r>
      <w:del w:id="1437" w:author="Dayan Hyames" w:date="2010-03-22T11:20:00Z">
        <w:r w:rsidDel="0034548E">
          <w:rPr>
            <w:rStyle w:val="NormalPACKTChar"/>
          </w:rPr>
          <w:delText xml:space="preserve">  </w:delText>
        </w:r>
      </w:del>
      <w:ins w:id="1438" w:author="Dayan Hyames" w:date="2010-03-22T11:20:00Z">
        <w:r w:rsidR="0034548E">
          <w:rPr>
            <w:rStyle w:val="NormalPACKTChar"/>
          </w:rPr>
          <w:t xml:space="preserve"> </w:t>
        </w:r>
      </w:ins>
      <w:r>
        <w:rPr>
          <w:rStyle w:val="NormalPACKTChar"/>
        </w:rPr>
        <w:t>However, if you do not need the additional access control that profiles provide, you should consider using fields to store the information.</w:t>
      </w:r>
    </w:p>
    <w:p w:rsidR="00FC556B" w:rsidRDefault="00FC556B">
      <w:pPr>
        <w:pStyle w:val="Heading4"/>
        <w:rPr>
          <w:ins w:id="1439" w:author="Mark Noble" w:date="2010-02-04T15:38:00Z"/>
          <w:rStyle w:val="NormalPACKTChar"/>
        </w:rPr>
      </w:pPr>
      <w:ins w:id="1440" w:author="Mark Noble" w:date="2010-02-04T15:38:00Z">
        <w:r>
          <w:rPr>
            <w:rStyle w:val="NormalPACKTChar"/>
          </w:rPr>
          <w:t>Web Services</w:t>
        </w:r>
      </w:ins>
    </w:p>
    <w:p w:rsidR="00FC556B" w:rsidRDefault="00FC556B">
      <w:pPr>
        <w:pStyle w:val="NormalPACKT"/>
      </w:pPr>
      <w:ins w:id="1441" w:author="Mark Noble" w:date="2010-02-04T15:38:00Z">
        <w:r>
          <w:rPr>
            <w:rStyle w:val="NormalPACKTChar"/>
          </w:rPr>
          <w:t xml:space="preserve">This section gives you access to configuration </w:t>
        </w:r>
      </w:ins>
      <w:ins w:id="1442" w:author="Mark Noble" w:date="2010-02-04T15:39:00Z">
        <w:r>
          <w:rPr>
            <w:rStyle w:val="NormalPACKTChar"/>
          </w:rPr>
          <w:t xml:space="preserve">options that allow you to control how </w:t>
        </w:r>
      </w:ins>
      <w:ins w:id="1443" w:author="Mark Noble" w:date="2010-02-04T15:40:00Z">
        <w:r>
          <w:rPr>
            <w:rStyle w:val="NormalPACKTChar"/>
          </w:rPr>
          <w:t>your site sends and receives standardized content on the web.</w:t>
        </w:r>
      </w:ins>
    </w:p>
    <w:p w:rsidR="00FC556B" w:rsidRDefault="00FC556B">
      <w:pPr>
        <w:pStyle w:val="Heading5"/>
        <w:rPr>
          <w:rStyle w:val="NormalPACKTChar"/>
        </w:rPr>
      </w:pPr>
      <w:r>
        <w:commentReference w:id="1444"/>
      </w:r>
      <w:r>
        <w:rPr>
          <w:rStyle w:val="NormalPACKTChar"/>
        </w:rPr>
        <w:t>Feed aggregator</w:t>
      </w:r>
    </w:p>
    <w:p w:rsidR="00FC556B" w:rsidRDefault="00FC556B">
      <w:pPr>
        <w:pStyle w:val="NormalPACKT"/>
        <w:rPr>
          <w:rStyle w:val="URLPACKT"/>
        </w:rPr>
      </w:pPr>
      <w:r>
        <w:commentReference w:id="1445"/>
      </w:r>
      <w:r>
        <w:rPr>
          <w:rStyle w:val="BoldPACKT"/>
        </w:rPr>
        <w:t>Drupal 7 Path</w:t>
      </w:r>
      <w:del w:id="1446" w:author="Dayan Hyames" w:date="2010-03-22T11:13:00Z">
        <w:r w:rsidDel="0084781F">
          <w:rPr>
            <w:rStyle w:val="BoldPACKT"/>
          </w:rPr>
          <w:delText>:</w:delText>
        </w:r>
        <w:r w:rsidDel="0084781F">
          <w:delText xml:space="preserve">  </w:delText>
        </w:r>
      </w:del>
      <w:ins w:id="1447" w:author="Dayan Hyames" w:date="2010-03-22T11:13:00Z">
        <w:r w:rsidR="0084781F">
          <w:rPr>
            <w:rStyle w:val="BoldPACKT"/>
          </w:rPr>
          <w:t xml:space="preserve">: </w:t>
        </w:r>
      </w:ins>
      <w:r w:rsidR="00027BD3" w:rsidRPr="00027BD3">
        <w:rPr>
          <w:rStyle w:val="CodeInTextPACKT"/>
          <w:rPrChange w:id="1448" w:author="Dayan Hyames" w:date="2010-03-23T10:59:00Z">
            <w:rPr>
              <w:rStyle w:val="URLPACKT"/>
            </w:rPr>
          </w:rPrChange>
        </w:rPr>
        <w:t>admin/config/services/aggregator</w:t>
      </w:r>
    </w:p>
    <w:p w:rsidR="00FC556B" w:rsidDel="00B762A1" w:rsidRDefault="00FC556B">
      <w:pPr>
        <w:pStyle w:val="NormalPACKT"/>
        <w:rPr>
          <w:del w:id="1449" w:author="Dayan Hyames" w:date="2010-03-22T11:09:00Z"/>
          <w:rStyle w:val="ScreenTextPACKT"/>
        </w:rPr>
      </w:pPr>
      <w:r>
        <w:rPr>
          <w:rStyle w:val="BoldPACKT"/>
        </w:rPr>
        <w:t xml:space="preserve">Drupal 6 Menu Location: </w:t>
      </w:r>
      <w:r>
        <w:rPr>
          <w:rStyle w:val="ScreenTextPACKT"/>
        </w:rPr>
        <w:t xml:space="preserve">Administer </w:t>
      </w:r>
      <w:ins w:id="1450" w:author="Dayan Hyames" w:date="2010-03-22T09:33:00Z">
        <w:r w:rsidR="008272C6">
          <w:rPr>
            <w:rStyle w:val="ScreenTextPACKT"/>
          </w:rPr>
          <w:t>|</w:t>
        </w:r>
      </w:ins>
      <w:del w:id="1451" w:author="Dayan Hyames" w:date="2010-03-22T09:33:00Z">
        <w:r w:rsidDel="008272C6">
          <w:rPr>
            <w:rStyle w:val="ScreenTextPACKT"/>
          </w:rPr>
          <w:delText>&gt;</w:delText>
        </w:r>
      </w:del>
      <w:r>
        <w:rPr>
          <w:rStyle w:val="ScreenTextPACKT"/>
        </w:rPr>
        <w:t xml:space="preserve"> Content management </w:t>
      </w:r>
      <w:ins w:id="1452" w:author="Dayan Hyames" w:date="2010-03-22T09:33:00Z">
        <w:r w:rsidR="008272C6">
          <w:rPr>
            <w:rStyle w:val="ScreenTextPACKT"/>
          </w:rPr>
          <w:t>|</w:t>
        </w:r>
      </w:ins>
      <w:del w:id="1453" w:author="Dayan Hyames" w:date="2010-03-22T09:33:00Z">
        <w:r w:rsidDel="008272C6">
          <w:rPr>
            <w:rStyle w:val="ScreenTextPACKT"/>
          </w:rPr>
          <w:delText>&gt;</w:delText>
        </w:r>
      </w:del>
      <w:r>
        <w:rPr>
          <w:rStyle w:val="ScreenTextPACKT"/>
        </w:rPr>
        <w:t xml:space="preserve"> Feed aggregator</w:t>
      </w:r>
      <w:del w:id="1454" w:author="Dayan Hyames" w:date="2010-03-22T11:09:00Z">
        <w:r w:rsidDel="00B762A1">
          <w:rPr>
            <w:rStyle w:val="ScreenTextPACKT"/>
          </w:rPr>
          <w:delText xml:space="preserve"> </w:delText>
        </w:r>
      </w:del>
    </w:p>
    <w:p w:rsidR="00B762A1" w:rsidRDefault="00B762A1">
      <w:pPr>
        <w:pStyle w:val="NormalPACKT"/>
        <w:rPr>
          <w:ins w:id="1455" w:author="Dayan Hyames" w:date="2010-03-22T11:09:00Z"/>
          <w:rStyle w:val="ScreenTextPACKT"/>
        </w:rPr>
      </w:pPr>
    </w:p>
    <w:p w:rsidR="00FC556B" w:rsidRDefault="00FC556B">
      <w:pPr>
        <w:pStyle w:val="NormalPACKT"/>
        <w:rPr>
          <w:rStyle w:val="URLPACKT"/>
        </w:rPr>
      </w:pPr>
      <w:r>
        <w:rPr>
          <w:rStyle w:val="BoldPACKT"/>
        </w:rPr>
        <w:t>Drupal 6 Path:</w:t>
      </w:r>
      <w:r>
        <w:t xml:space="preserve"> </w:t>
      </w:r>
      <w:r w:rsidR="00027BD3" w:rsidRPr="00027BD3">
        <w:rPr>
          <w:rStyle w:val="CodeInTextPACKT"/>
          <w:rPrChange w:id="1456" w:author="Dayan Hyames" w:date="2010-03-23T10:59:00Z">
            <w:rPr>
              <w:rStyle w:val="URLPACKT"/>
            </w:rPr>
          </w:rPrChange>
        </w:rPr>
        <w:t>admin/content/aggregator</w:t>
      </w:r>
    </w:p>
    <w:p w:rsidR="00FC556B" w:rsidDel="00F45F5A" w:rsidRDefault="00FC556B">
      <w:pPr>
        <w:pStyle w:val="NormalPACKT"/>
        <w:rPr>
          <w:del w:id="1457" w:author="Dayan Hyames" w:date="2010-03-22T11:06:00Z"/>
          <w:rStyle w:val="NormalPACKTChar"/>
        </w:rPr>
      </w:pPr>
      <w:r>
        <w:rPr>
          <w:rStyle w:val="BoldPACKT"/>
        </w:rPr>
        <w:t>Description:</w:t>
      </w:r>
      <w:r>
        <w:rPr>
          <w:rStyle w:val="NormalPACKTChar"/>
        </w:rPr>
        <w:t xml:space="preserve"> Allows you to add and categorize news feeds for display on your site.</w:t>
      </w:r>
      <w:del w:id="1458" w:author="Dayan Hyames" w:date="2010-03-22T11:06:00Z">
        <w:r w:rsidDel="00F45F5A">
          <w:rPr>
            <w:rStyle w:val="NormalPACKTChar"/>
          </w:rPr>
          <w:delText xml:space="preserve">  </w:delText>
        </w:r>
      </w:del>
    </w:p>
    <w:p w:rsidR="00F45F5A" w:rsidRDefault="00F45F5A">
      <w:pPr>
        <w:pStyle w:val="NormalPACKT"/>
        <w:rPr>
          <w:ins w:id="1459" w:author="Dayan Hyames" w:date="2010-03-22T11:06:00Z"/>
          <w:rStyle w:val="NormalPACKTChar"/>
        </w:rPr>
      </w:pPr>
    </w:p>
    <w:p w:rsidR="00FC556B" w:rsidDel="00B762A1" w:rsidRDefault="00FC556B">
      <w:pPr>
        <w:pStyle w:val="NormalPACKT"/>
        <w:rPr>
          <w:del w:id="1460" w:author="Dayan Hyames" w:date="2010-03-22T11:09:00Z"/>
          <w:rStyle w:val="NormalPACKTChar"/>
        </w:rPr>
      </w:pPr>
      <w:r>
        <w:rPr>
          <w:rStyle w:val="BoldPACKT"/>
        </w:rPr>
        <w:t xml:space="preserve">New Settings: </w:t>
      </w:r>
      <w:r>
        <w:rPr>
          <w:rStyle w:val="NormalPACKTChar"/>
        </w:rPr>
        <w:t>The aggregator settings are largely the same.</w:t>
      </w:r>
      <w:del w:id="1461" w:author="Dayan Hyames" w:date="2010-03-22T11:20:00Z">
        <w:r w:rsidDel="0034548E">
          <w:rPr>
            <w:rStyle w:val="NormalPACKTChar"/>
          </w:rPr>
          <w:delText xml:space="preserve">  </w:delText>
        </w:r>
      </w:del>
      <w:ins w:id="1462" w:author="Dayan Hyames" w:date="2010-03-22T11:20:00Z">
        <w:r w:rsidR="0034548E">
          <w:rPr>
            <w:rStyle w:val="NormalPACKTChar"/>
          </w:rPr>
          <w:t xml:space="preserve"> </w:t>
        </w:r>
      </w:ins>
      <w:r>
        <w:rPr>
          <w:rStyle w:val="NormalPACKTChar"/>
        </w:rPr>
        <w:t>However, the interface for listing the current categories and feeds includes links to create new categories and feeds.</w:t>
      </w:r>
      <w:del w:id="1463" w:author="Dayan Hyames" w:date="2010-03-22T11:20:00Z">
        <w:r w:rsidDel="0034548E">
          <w:rPr>
            <w:rStyle w:val="NormalPACKTChar"/>
          </w:rPr>
          <w:delText xml:space="preserve">  </w:delText>
        </w:r>
      </w:del>
      <w:ins w:id="1464" w:author="Dayan Hyames" w:date="2010-03-22T11:20:00Z">
        <w:r w:rsidR="0034548E">
          <w:rPr>
            <w:rStyle w:val="NormalPACKTChar"/>
          </w:rPr>
          <w:t xml:space="preserve"> </w:t>
        </w:r>
      </w:ins>
      <w:r>
        <w:rPr>
          <w:rStyle w:val="NormalPACKTChar"/>
        </w:rPr>
        <w:t>In Drupal 6, these links appeared as additional tabs.</w:t>
      </w:r>
      <w:del w:id="1465" w:author="Dayan Hyames" w:date="2010-03-22T11:20:00Z">
        <w:r w:rsidDel="0034548E">
          <w:rPr>
            <w:rStyle w:val="NormalPACKTChar"/>
          </w:rPr>
          <w:delText xml:space="preserve">  </w:delText>
        </w:r>
      </w:del>
      <w:ins w:id="1466" w:author="Dayan Hyames" w:date="2010-03-22T11:20:00Z">
        <w:r w:rsidR="0034548E">
          <w:rPr>
            <w:rStyle w:val="NormalPACKTChar"/>
          </w:rPr>
          <w:t xml:space="preserve"> </w:t>
        </w:r>
      </w:ins>
      <w:r>
        <w:rPr>
          <w:rStyle w:val="NormalPACKTChar"/>
        </w:rPr>
        <w:t>In Drupal 7, you can also configure the number of items to show in a recent news items block as well as the length to trim postings to when showing teasers.</w:t>
      </w:r>
      <w:del w:id="1467" w:author="Dayan Hyames" w:date="2010-03-22T11:20:00Z">
        <w:r w:rsidDel="0034548E">
          <w:rPr>
            <w:rStyle w:val="NormalPACKTChar"/>
          </w:rPr>
          <w:delText xml:space="preserve">  </w:delText>
        </w:r>
      </w:del>
      <w:ins w:id="1468" w:author="Dayan Hyames" w:date="2010-03-22T11:20:00Z">
        <w:r w:rsidR="0034548E">
          <w:rPr>
            <w:rStyle w:val="NormalPACKTChar"/>
          </w:rPr>
          <w:t xml:space="preserve"> </w:t>
        </w:r>
      </w:ins>
      <w:r>
        <w:rPr>
          <w:rStyle w:val="NormalPACKTChar"/>
        </w:rPr>
        <w:t>Finally, you can import OPML files to setup multiple feeds at once.</w:t>
      </w:r>
      <w:del w:id="1469" w:author="Dayan Hyames" w:date="2010-03-22T11:09:00Z">
        <w:r w:rsidDel="00B762A1">
          <w:rPr>
            <w:rStyle w:val="NormalPACKTChar"/>
          </w:rPr>
          <w:delText xml:space="preserve"> </w:delText>
        </w:r>
      </w:del>
    </w:p>
    <w:p w:rsidR="00B762A1" w:rsidRDefault="00B762A1">
      <w:pPr>
        <w:pStyle w:val="NormalPACKT"/>
        <w:rPr>
          <w:ins w:id="1470" w:author="Dayan Hyames" w:date="2010-03-22T11:09:00Z"/>
          <w:rStyle w:val="NormalPACKTChar"/>
        </w:rPr>
      </w:pPr>
    </w:p>
    <w:p w:rsidR="00FC556B" w:rsidRDefault="00FC556B">
      <w:pPr>
        <w:pStyle w:val="Heading5"/>
        <w:rPr>
          <w:rStyle w:val="NormalPACKTChar"/>
        </w:rPr>
      </w:pPr>
      <w:r>
        <w:rPr>
          <w:rStyle w:val="NormalPACKTChar"/>
        </w:rPr>
        <w:t>RSS publishing</w:t>
      </w:r>
    </w:p>
    <w:p w:rsidR="00FC556B" w:rsidRDefault="00FC556B">
      <w:pPr>
        <w:pStyle w:val="NormalPACKT"/>
        <w:rPr>
          <w:rStyle w:val="URLPACKT"/>
        </w:rPr>
      </w:pPr>
      <w:r>
        <w:rPr>
          <w:rStyle w:val="BoldPACKT"/>
        </w:rPr>
        <w:t>Drupal 7 Path</w:t>
      </w:r>
      <w:del w:id="1471" w:author="Dayan Hyames" w:date="2010-03-22T11:13:00Z">
        <w:r w:rsidDel="0084781F">
          <w:rPr>
            <w:rStyle w:val="BoldPACKT"/>
          </w:rPr>
          <w:delText>:</w:delText>
        </w:r>
        <w:r w:rsidDel="0084781F">
          <w:delText xml:space="preserve">  </w:delText>
        </w:r>
      </w:del>
      <w:ins w:id="1472" w:author="Dayan Hyames" w:date="2010-03-22T11:13:00Z">
        <w:r w:rsidR="0084781F">
          <w:rPr>
            <w:rStyle w:val="BoldPACKT"/>
          </w:rPr>
          <w:t xml:space="preserve">: </w:t>
        </w:r>
      </w:ins>
      <w:r w:rsidR="00027BD3" w:rsidRPr="00027BD3">
        <w:rPr>
          <w:rStyle w:val="CodeInTextPACKT"/>
          <w:rPrChange w:id="1473" w:author="Dayan Hyames" w:date="2010-03-23T11:00:00Z">
            <w:rPr>
              <w:rStyle w:val="URLPACKT"/>
            </w:rPr>
          </w:rPrChange>
        </w:rPr>
        <w:t>admin/config/services/rss-publishing</w:t>
      </w:r>
    </w:p>
    <w:p w:rsidR="00FC556B" w:rsidDel="00B762A1" w:rsidRDefault="00FC556B">
      <w:pPr>
        <w:pStyle w:val="NormalPACKT"/>
        <w:rPr>
          <w:del w:id="1474" w:author="Dayan Hyames" w:date="2010-03-22T11:09:00Z"/>
          <w:rStyle w:val="ScreenTextPACKT"/>
        </w:rPr>
      </w:pPr>
      <w:r>
        <w:rPr>
          <w:rStyle w:val="BoldPACKT"/>
        </w:rPr>
        <w:t xml:space="preserve">Drupal 6 Menu Location: </w:t>
      </w:r>
      <w:r>
        <w:rPr>
          <w:rStyle w:val="ScreenTextPACKT"/>
        </w:rPr>
        <w:t xml:space="preserve">Administer </w:t>
      </w:r>
      <w:ins w:id="1475" w:author="Dayan Hyames" w:date="2010-03-22T09:34:00Z">
        <w:r w:rsidR="008272C6">
          <w:rPr>
            <w:rStyle w:val="ScreenTextPACKT"/>
          </w:rPr>
          <w:t>|</w:t>
        </w:r>
      </w:ins>
      <w:del w:id="1476" w:author="Dayan Hyames" w:date="2010-03-22T09:34:00Z">
        <w:r w:rsidDel="008272C6">
          <w:rPr>
            <w:rStyle w:val="ScreenTextPACKT"/>
          </w:rPr>
          <w:delText>&gt;</w:delText>
        </w:r>
      </w:del>
      <w:r>
        <w:rPr>
          <w:rStyle w:val="ScreenTextPACKT"/>
        </w:rPr>
        <w:t xml:space="preserve"> Content management </w:t>
      </w:r>
      <w:ins w:id="1477" w:author="Dayan Hyames" w:date="2010-03-22T09:34:00Z">
        <w:r w:rsidR="008272C6">
          <w:rPr>
            <w:rStyle w:val="ScreenTextPACKT"/>
          </w:rPr>
          <w:t>|</w:t>
        </w:r>
      </w:ins>
      <w:del w:id="1478" w:author="Dayan Hyames" w:date="2010-03-22T09:34:00Z">
        <w:r w:rsidDel="008272C6">
          <w:rPr>
            <w:rStyle w:val="ScreenTextPACKT"/>
          </w:rPr>
          <w:delText>&gt;</w:delText>
        </w:r>
      </w:del>
      <w:r>
        <w:rPr>
          <w:rStyle w:val="ScreenTextPACKT"/>
        </w:rPr>
        <w:t xml:space="preserve"> RSS publishing</w:t>
      </w:r>
      <w:del w:id="1479" w:author="Dayan Hyames" w:date="2010-03-22T11:09:00Z">
        <w:r w:rsidDel="00B762A1">
          <w:rPr>
            <w:rStyle w:val="ScreenTextPACKT"/>
          </w:rPr>
          <w:delText xml:space="preserve"> </w:delText>
        </w:r>
      </w:del>
    </w:p>
    <w:p w:rsidR="00B762A1" w:rsidRDefault="00B762A1">
      <w:pPr>
        <w:pStyle w:val="NormalPACKT"/>
        <w:rPr>
          <w:ins w:id="1480" w:author="Dayan Hyames" w:date="2010-03-22T11:09:00Z"/>
          <w:rStyle w:val="ScreenTextPACKT"/>
        </w:rPr>
      </w:pPr>
    </w:p>
    <w:p w:rsidR="00FC556B" w:rsidRDefault="00FC556B">
      <w:pPr>
        <w:pStyle w:val="NormalPACKT"/>
        <w:rPr>
          <w:rStyle w:val="URLPACKT"/>
        </w:rPr>
      </w:pPr>
      <w:r>
        <w:rPr>
          <w:rStyle w:val="BoldPACKT"/>
        </w:rPr>
        <w:t>Drupal 6 Path:</w:t>
      </w:r>
      <w:r>
        <w:t xml:space="preserve"> </w:t>
      </w:r>
      <w:r w:rsidR="00027BD3" w:rsidRPr="00027BD3">
        <w:rPr>
          <w:rStyle w:val="CodeInTextPACKT"/>
          <w:rPrChange w:id="1481" w:author="Dayan Hyames" w:date="2010-03-23T11:00:00Z">
            <w:rPr>
              <w:rStyle w:val="URLPACKT"/>
            </w:rPr>
          </w:rPrChange>
        </w:rPr>
        <w:t>admin/content/rss-publishing</w:t>
      </w:r>
    </w:p>
    <w:p w:rsidR="00FC556B" w:rsidRDefault="00FC556B">
      <w:pPr>
        <w:pStyle w:val="NormalPACKT"/>
        <w:rPr>
          <w:rStyle w:val="NormalPACKTChar"/>
        </w:rPr>
      </w:pPr>
      <w:r>
        <w:rPr>
          <w:rStyle w:val="BoldPACKT"/>
        </w:rPr>
        <w:t>Description:</w:t>
      </w:r>
      <w:r>
        <w:rPr>
          <w:rStyle w:val="NormalPACKTChar"/>
        </w:rPr>
        <w:t xml:space="preserve"> Allows you to publish RSS feeds of your content so it can be used on other sites.</w:t>
      </w:r>
    </w:p>
    <w:p w:rsidR="00FC556B" w:rsidRDefault="00FC556B">
      <w:pPr>
        <w:pStyle w:val="NormalPACKT"/>
        <w:rPr>
          <w:rStyle w:val="NormalPACKTChar"/>
        </w:rPr>
      </w:pPr>
      <w:r>
        <w:rPr>
          <w:rStyle w:val="BoldPACKT"/>
        </w:rPr>
        <w:t xml:space="preserve">New Settings: </w:t>
      </w:r>
      <w:r>
        <w:rPr>
          <w:rStyle w:val="NormalPACKTChar"/>
        </w:rPr>
        <w:t>Drupal 7 adds the ability to enter a description for your feed.</w:t>
      </w:r>
      <w:del w:id="1482" w:author="Dayan Hyames" w:date="2010-03-22T11:20:00Z">
        <w:r w:rsidDel="0034548E">
          <w:rPr>
            <w:rStyle w:val="NormalPACKTChar"/>
          </w:rPr>
          <w:delText xml:space="preserve">  </w:delText>
        </w:r>
      </w:del>
      <w:ins w:id="1483" w:author="Dayan Hyames" w:date="2010-03-22T11:20:00Z">
        <w:r w:rsidR="0034548E">
          <w:rPr>
            <w:rStyle w:val="NormalPACKTChar"/>
          </w:rPr>
          <w:t xml:space="preserve"> </w:t>
        </w:r>
      </w:ins>
      <w:r>
        <w:rPr>
          <w:rStyle w:val="NormalPACKTChar"/>
        </w:rPr>
        <w:t>All other functionality remains the same as Drupal 6.</w:t>
      </w:r>
    </w:p>
    <w:p w:rsidR="00FC556B" w:rsidRDefault="00FC556B">
      <w:pPr>
        <w:pStyle w:val="Heading4"/>
        <w:rPr>
          <w:ins w:id="1484" w:author="Mark Noble" w:date="2010-02-04T15:41:00Z"/>
          <w:rStyle w:val="NormalPACKTChar"/>
        </w:rPr>
      </w:pPr>
      <w:ins w:id="1485" w:author="Mark Noble" w:date="2010-02-04T15:40:00Z">
        <w:r>
          <w:rPr>
            <w:rStyle w:val="NormalPACKTChar"/>
          </w:rPr>
          <w:t>C</w:t>
        </w:r>
      </w:ins>
      <w:ins w:id="1486" w:author="Mark Noble" w:date="2010-02-04T15:41:00Z">
        <w:r>
          <w:rPr>
            <w:rStyle w:val="NormalPACKTChar"/>
          </w:rPr>
          <w:t>ontent Authoring</w:t>
        </w:r>
      </w:ins>
    </w:p>
    <w:p w:rsidR="00FC556B" w:rsidRDefault="00FC556B">
      <w:pPr>
        <w:pStyle w:val="NormalPACKT"/>
      </w:pPr>
      <w:ins w:id="1487" w:author="Mark Noble" w:date="2010-02-04T15:41:00Z">
        <w:r>
          <w:rPr>
            <w:rStyle w:val="NormalPACKTChar"/>
          </w:rPr>
          <w:t>This section contains settings which relate to how content is stored in Drupal, and how it is presented to your site visitors.</w:t>
        </w:r>
      </w:ins>
    </w:p>
    <w:p w:rsidR="00FC556B" w:rsidRDefault="00FC556B">
      <w:pPr>
        <w:pStyle w:val="Heading5"/>
        <w:rPr>
          <w:rStyle w:val="NormalPACKTChar"/>
        </w:rPr>
      </w:pPr>
      <w:r>
        <w:commentReference w:id="1488"/>
      </w:r>
      <w:r>
        <w:rPr>
          <w:rStyle w:val="NormalPACKTChar"/>
        </w:rPr>
        <w:t>Text formats</w:t>
      </w:r>
    </w:p>
    <w:p w:rsidR="00FC556B" w:rsidRDefault="00FC556B">
      <w:pPr>
        <w:pStyle w:val="NormalPACKT"/>
        <w:rPr>
          <w:rStyle w:val="URLPACKT"/>
        </w:rPr>
      </w:pPr>
      <w:r>
        <w:rPr>
          <w:rStyle w:val="BoldPACKT"/>
        </w:rPr>
        <w:t>Drupal 7 Path</w:t>
      </w:r>
      <w:del w:id="1489" w:author="Dayan Hyames" w:date="2010-03-22T11:13:00Z">
        <w:r w:rsidDel="0084781F">
          <w:rPr>
            <w:rStyle w:val="BoldPACKT"/>
          </w:rPr>
          <w:delText>:</w:delText>
        </w:r>
        <w:r w:rsidDel="0084781F">
          <w:delText xml:space="preserve">  </w:delText>
        </w:r>
      </w:del>
      <w:ins w:id="1490" w:author="Dayan Hyames" w:date="2010-03-22T11:13:00Z">
        <w:r w:rsidR="0084781F">
          <w:rPr>
            <w:rStyle w:val="BoldPACKT"/>
          </w:rPr>
          <w:t xml:space="preserve">: </w:t>
        </w:r>
      </w:ins>
      <w:r w:rsidR="00027BD3" w:rsidRPr="00027BD3">
        <w:rPr>
          <w:rStyle w:val="CodeInTextPACKT"/>
          <w:rPrChange w:id="1491" w:author="Dayan Hyames" w:date="2010-03-23T11:00:00Z">
            <w:rPr>
              <w:rStyle w:val="URLPACKT"/>
            </w:rPr>
          </w:rPrChange>
        </w:rPr>
        <w:t>admin/config/content/formats</w:t>
      </w:r>
    </w:p>
    <w:p w:rsidR="00FC556B" w:rsidRDefault="00FC556B">
      <w:pPr>
        <w:pStyle w:val="NormalPACKT"/>
        <w:rPr>
          <w:rStyle w:val="ScreenTextPACKT"/>
        </w:rPr>
      </w:pPr>
      <w:r>
        <w:rPr>
          <w:rStyle w:val="BoldPACKT"/>
        </w:rPr>
        <w:t xml:space="preserve">Drupal 6 Menu Location: </w:t>
      </w:r>
      <w:r>
        <w:rPr>
          <w:rStyle w:val="ScreenTextPACKT"/>
        </w:rPr>
        <w:t xml:space="preserve">Administer </w:t>
      </w:r>
      <w:ins w:id="1492" w:author="Dayan Hyames" w:date="2010-03-22T09:34:00Z">
        <w:r w:rsidR="002C3B0C">
          <w:rPr>
            <w:rStyle w:val="ScreenTextPACKT"/>
          </w:rPr>
          <w:t>|</w:t>
        </w:r>
      </w:ins>
      <w:del w:id="1493" w:author="Dayan Hyames" w:date="2010-03-22T09:34:00Z">
        <w:r w:rsidDel="002C3B0C">
          <w:rPr>
            <w:rStyle w:val="ScreenTextPACKT"/>
          </w:rPr>
          <w:delText>&gt;</w:delText>
        </w:r>
      </w:del>
      <w:r>
        <w:rPr>
          <w:rStyle w:val="ScreenTextPACKT"/>
        </w:rPr>
        <w:t xml:space="preserve"> Site configuration </w:t>
      </w:r>
      <w:ins w:id="1494" w:author="Dayan Hyames" w:date="2010-03-22T09:34:00Z">
        <w:r w:rsidR="002C3B0C">
          <w:rPr>
            <w:rStyle w:val="ScreenTextPACKT"/>
          </w:rPr>
          <w:t>|</w:t>
        </w:r>
      </w:ins>
      <w:del w:id="1495" w:author="Dayan Hyames" w:date="2010-03-22T09:34:00Z">
        <w:r w:rsidDel="002C3B0C">
          <w:rPr>
            <w:rStyle w:val="ScreenTextPACKT"/>
          </w:rPr>
          <w:delText>&gt;</w:delText>
        </w:r>
      </w:del>
      <w:r>
        <w:rPr>
          <w:rStyle w:val="ScreenTextPACKT"/>
        </w:rPr>
        <w:t xml:space="preserve"> Input formats</w:t>
      </w:r>
    </w:p>
    <w:p w:rsidR="00FC556B" w:rsidRDefault="00FC556B">
      <w:pPr>
        <w:pStyle w:val="NormalPACKT"/>
        <w:rPr>
          <w:rStyle w:val="URLPACKT"/>
        </w:rPr>
      </w:pPr>
      <w:r>
        <w:rPr>
          <w:rStyle w:val="BoldPACKT"/>
        </w:rPr>
        <w:lastRenderedPageBreak/>
        <w:t>Drupal 6 Path:</w:t>
      </w:r>
      <w:r>
        <w:t xml:space="preserve"> </w:t>
      </w:r>
      <w:r w:rsidR="00027BD3" w:rsidRPr="00027BD3">
        <w:rPr>
          <w:rStyle w:val="CodeInTextPACKT"/>
          <w:rPrChange w:id="1496" w:author="Dayan Hyames" w:date="2010-03-23T11:00:00Z">
            <w:rPr>
              <w:rStyle w:val="URLPACKT"/>
            </w:rPr>
          </w:rPrChange>
        </w:rPr>
        <w:t>admin/settings/filters</w:t>
      </w:r>
    </w:p>
    <w:p w:rsidR="00FC556B" w:rsidDel="00B762A1" w:rsidRDefault="00FC556B">
      <w:pPr>
        <w:pStyle w:val="NormalPACKT"/>
        <w:rPr>
          <w:del w:id="1497" w:author="Dayan Hyames" w:date="2010-03-22T11:10:00Z"/>
          <w:rStyle w:val="NormalPACKTChar"/>
        </w:rPr>
      </w:pPr>
      <w:r>
        <w:rPr>
          <w:rStyle w:val="BoldPACKT"/>
        </w:rPr>
        <w:t>Description:</w:t>
      </w:r>
      <w:r>
        <w:rPr>
          <w:rStyle w:val="NormalPACKTChar"/>
        </w:rPr>
        <w:t xml:space="preserve"> Allows you to control what information can be entered into your site.</w:t>
      </w:r>
      <w:del w:id="1498" w:author="Dayan Hyames" w:date="2010-03-22T11:20:00Z">
        <w:r w:rsidDel="0034548E">
          <w:rPr>
            <w:rStyle w:val="NormalPACKTChar"/>
          </w:rPr>
          <w:delText xml:space="preserve">  </w:delText>
        </w:r>
      </w:del>
      <w:ins w:id="1499" w:author="Dayan Hyames" w:date="2010-03-22T11:20:00Z">
        <w:r w:rsidR="0034548E">
          <w:rPr>
            <w:rStyle w:val="NormalPACKTChar"/>
          </w:rPr>
          <w:t xml:space="preserve"> </w:t>
        </w:r>
      </w:ins>
      <w:r>
        <w:rPr>
          <w:rStyle w:val="NormalPACKTChar"/>
        </w:rPr>
        <w:t>You can allow specific tags or force the user to enter plain text only.</w:t>
      </w:r>
      <w:del w:id="1500" w:author="Dayan Hyames" w:date="2010-03-22T11:10:00Z">
        <w:r w:rsidDel="00B762A1">
          <w:rPr>
            <w:rStyle w:val="NormalPACKTChar"/>
          </w:rPr>
          <w:delText xml:space="preserve"> </w:delText>
        </w:r>
      </w:del>
    </w:p>
    <w:p w:rsidR="00B762A1" w:rsidRDefault="00B762A1">
      <w:pPr>
        <w:pStyle w:val="NormalPACKT"/>
        <w:rPr>
          <w:ins w:id="1501" w:author="Dayan Hyames" w:date="2010-03-22T11:10:00Z"/>
          <w:rStyle w:val="NormalPACKTChar"/>
        </w:rPr>
      </w:pPr>
    </w:p>
    <w:p w:rsidR="00FC556B" w:rsidRDefault="00FC556B">
      <w:pPr>
        <w:pStyle w:val="NormalPACKT"/>
        <w:rPr>
          <w:rStyle w:val="NormalPACKTChar"/>
        </w:rPr>
      </w:pPr>
      <w:r>
        <w:rPr>
          <w:rStyle w:val="BoldPACKT"/>
        </w:rPr>
        <w:t xml:space="preserve">New Settings: </w:t>
      </w:r>
      <w:r>
        <w:rPr>
          <w:rStyle w:val="NormalPACKTChar"/>
        </w:rPr>
        <w:t>Text formats have changed quite a bit from Drupal 6 Input formats.</w:t>
      </w:r>
      <w:del w:id="1502" w:author="Dayan Hyames" w:date="2010-03-22T11:20:00Z">
        <w:r w:rsidDel="0034548E">
          <w:rPr>
            <w:rStyle w:val="NormalPACKTChar"/>
          </w:rPr>
          <w:delText xml:space="preserve">  </w:delText>
        </w:r>
      </w:del>
      <w:ins w:id="1503" w:author="Dayan Hyames" w:date="2010-03-22T11:20:00Z">
        <w:r w:rsidR="0034548E">
          <w:rPr>
            <w:rStyle w:val="NormalPACKTChar"/>
          </w:rPr>
          <w:t xml:space="preserve"> </w:t>
        </w:r>
      </w:ins>
      <w:r>
        <w:rPr>
          <w:rStyle w:val="NormalPACKTChar"/>
        </w:rPr>
        <w:t xml:space="preserve">We reviewed all of the changes in the </w:t>
      </w:r>
      <w:commentRangeStart w:id="1504"/>
      <w:r>
        <w:rPr>
          <w:rStyle w:val="NormalPACKTChar"/>
        </w:rPr>
        <w:t>last chapter</w:t>
      </w:r>
      <w:commentRangeEnd w:id="1504"/>
      <w:r w:rsidR="002C3B0C">
        <w:rPr>
          <w:rStyle w:val="CommentReference"/>
        </w:rPr>
        <w:commentReference w:id="1504"/>
      </w:r>
      <w:r>
        <w:rPr>
          <w:rStyle w:val="NormalPACKTChar"/>
        </w:rPr>
        <w:t>.</w:t>
      </w:r>
    </w:p>
    <w:p w:rsidR="00FC556B" w:rsidRDefault="00FC556B">
      <w:pPr>
        <w:pStyle w:val="NormalPACKT"/>
        <w:rPr>
          <w:del w:id="1505" w:author="Mark Noble" w:date="2010-02-04T14:42:00Z"/>
        </w:rPr>
      </w:pPr>
      <w:del w:id="1506" w:author="Mark Noble" w:date="2010-02-04T14:42:00Z">
        <w:r>
          <w:lastRenderedPageBreak/>
          <w:delText xml:space="preserve">Enabling and </w:delText>
        </w:r>
      </w:del>
      <w:ins w:id="1507" w:author="Mayuri" w:date="2009-12-30T17:35:00Z">
        <w:del w:id="1508" w:author="Mark Noble" w:date="2010-02-04T14:42:00Z">
          <w:r>
            <w:delText>d</w:delText>
          </w:r>
        </w:del>
      </w:ins>
      <w:del w:id="1509" w:author="Mayuri" w:date="2009-12-30T17:35:00Z">
        <w:r>
          <w:delText>D</w:delText>
        </w:r>
      </w:del>
      <w:del w:id="1510" w:author="Mark Noble" w:date="2010-02-04T14:42:00Z">
        <w:r>
          <w:delText xml:space="preserve">isabling </w:delText>
        </w:r>
      </w:del>
      <w:ins w:id="1511" w:author="Mayuri" w:date="2009-12-30T17:35:00Z">
        <w:del w:id="1512" w:author="Mark Noble" w:date="2010-02-04T14:42:00Z">
          <w:r>
            <w:delText>m</w:delText>
          </w:r>
        </w:del>
      </w:ins>
      <w:del w:id="1513" w:author="Mayuri" w:date="2009-12-30T17:35:00Z">
        <w:r>
          <w:delText>M</w:delText>
        </w:r>
      </w:del>
      <w:del w:id="1514" w:author="Mark Noble" w:date="2010-02-04T14:42:00Z">
        <w:r>
          <w:delText>odules</w:delText>
        </w:r>
      </w:del>
    </w:p>
    <w:p w:rsidR="00FC556B" w:rsidRDefault="00FC556B">
      <w:pPr>
        <w:pStyle w:val="NormalPACKT"/>
        <w:rPr>
          <w:del w:id="1515" w:author="Mark Noble" w:date="2010-02-04T14:42:00Z"/>
        </w:rPr>
      </w:pPr>
      <w:del w:id="1516" w:author="Mark Noble" w:date="2010-02-04T14:42:00Z">
        <w:r>
          <w:delText xml:space="preserve">If you switch from the </w:delText>
        </w:r>
        <w:r>
          <w:rPr>
            <w:rStyle w:val="ScreenTextPACKT"/>
          </w:rPr>
          <w:delText>Configuration</w:delText>
        </w:r>
        <w:r>
          <w:delText xml:space="preserve"> tab to the </w:delText>
        </w:r>
        <w:r>
          <w:rPr>
            <w:rStyle w:val="ScreenTextPACKT"/>
          </w:rPr>
          <w:delText>Modules</w:delText>
        </w:r>
        <w:r>
          <w:delText xml:space="preserve"> tab, you can enable and disable modules on your site.  All modules that have been installed on your site appear in a categorized list as shown below. </w:delText>
        </w:r>
      </w:del>
    </w:p>
    <w:p w:rsidR="00CF313F" w:rsidRDefault="00296890">
      <w:pPr>
        <w:pStyle w:val="FigurePACKT"/>
        <w:rPr>
          <w:del w:id="1517" w:author="Mark Noble" w:date="2010-02-04T14:42:00Z"/>
        </w:rPr>
        <w:pPrChange w:id="1518" w:author="Dayan Hyames" w:date="2010-03-22T14:23:00Z">
          <w:pPr>
            <w:pStyle w:val="LayoutInformationPACKT"/>
          </w:pPr>
        </w:pPrChange>
      </w:pPr>
      <w:commentRangeStart w:id="1519"/>
      <w:r>
        <w:rPr>
          <w:rFonts w:eastAsia="Arial"/>
          <w:noProof/>
        </w:rPr>
        <w:drawing>
          <wp:anchor distT="0" distB="0" distL="0" distR="0" simplePos="0" relativeHeight="251661824" behindDoc="0" locked="0" layoutInCell="1" allowOverlap="1">
            <wp:simplePos x="0" y="0"/>
            <wp:positionH relativeFrom="column">
              <wp:align>center</wp:align>
            </wp:positionH>
            <wp:positionV relativeFrom="paragraph">
              <wp:posOffset>76200</wp:posOffset>
            </wp:positionV>
            <wp:extent cx="5027295" cy="6031230"/>
            <wp:effectExtent l="19050" t="0" r="1905" b="0"/>
            <wp:wrapTopAndBottom/>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027295" cy="6031230"/>
                    </a:xfrm>
                    <a:prstGeom prst="rect">
                      <a:avLst/>
                    </a:prstGeom>
                    <a:solidFill>
                      <a:srgbClr val="FFFFFF"/>
                    </a:solidFill>
                    <a:ln w="9525">
                      <a:noFill/>
                      <a:miter lim="800000"/>
                      <a:headEnd/>
                      <a:tailEnd/>
                    </a:ln>
                  </pic:spPr>
                </pic:pic>
              </a:graphicData>
            </a:graphic>
          </wp:anchor>
        </w:drawing>
      </w:r>
      <w:commentRangeEnd w:id="1519"/>
      <w:r w:rsidR="002C3B0C">
        <w:rPr>
          <w:rStyle w:val="CommentReference"/>
        </w:rPr>
        <w:commentReference w:id="1519"/>
      </w:r>
      <w:del w:id="1520" w:author="Mark Noble" w:date="2010-02-04T14:42:00Z">
        <w:r w:rsidR="00FC556B">
          <w:delText>Insert 1223_03_17_Modules_List.png</w:delText>
        </w:r>
      </w:del>
    </w:p>
    <w:p w:rsidR="00CF313F" w:rsidRDefault="00FC556B">
      <w:pPr>
        <w:pStyle w:val="FigurePACKT"/>
        <w:rPr>
          <w:del w:id="1521" w:author="Mark Noble" w:date="2010-02-04T14:42:00Z"/>
        </w:rPr>
        <w:pPrChange w:id="1522" w:author="Dayan Hyames" w:date="2010-03-22T14:23:00Z">
          <w:pPr>
            <w:pStyle w:val="NormalPACKT"/>
          </w:pPr>
        </w:pPrChange>
      </w:pPr>
      <w:del w:id="1523" w:author="Mark Noble" w:date="2010-02-04T14:42:00Z">
        <w:r>
          <w:delText>To enable the module, simply select the check box next to the module you want to enable</w:delText>
        </w:r>
        <w:r>
          <w:commentReference w:id="1524"/>
        </w:r>
        <w:r>
          <w:delText xml:space="preserve">.  To disable the module simply deselect the check box.  </w:delText>
        </w:r>
      </w:del>
    </w:p>
    <w:p w:rsidR="00CF313F" w:rsidRDefault="00FC556B">
      <w:pPr>
        <w:pStyle w:val="FigurePACKT"/>
        <w:rPr>
          <w:del w:id="1525" w:author="Mark Noble" w:date="2010-02-04T14:42:00Z"/>
        </w:rPr>
        <w:pPrChange w:id="1526" w:author="Dayan Hyames" w:date="2010-03-22T14:23:00Z">
          <w:pPr>
            <w:pStyle w:val="TipPACKT"/>
          </w:pPr>
        </w:pPrChange>
      </w:pPr>
      <w:del w:id="1527" w:author="Mark Noble" w:date="2010-02-04T14:42:00Z">
        <w:r>
          <w:delText xml:space="preserve">Some modules have an uninstall process that cleans up the database or associated files.  You can access the uninstall process by clicking the Uninstall link.  Only uninstall a module if you are certain you will not use it in the future.  </w:delText>
        </w:r>
      </w:del>
    </w:p>
    <w:p w:rsidR="00CF313F" w:rsidRDefault="00FC556B">
      <w:pPr>
        <w:pStyle w:val="FigurePACKT"/>
        <w:pPrChange w:id="1528" w:author="Dayan Hyames" w:date="2010-03-22T14:23:00Z">
          <w:pPr>
            <w:pStyle w:val="NormalPACKT"/>
          </w:pPr>
        </w:pPrChange>
      </w:pPr>
      <w:del w:id="1529" w:author="Mark Noble" w:date="2010-02-04T14:42:00Z">
        <w:r>
          <w:delText>Drupal 7 also includes the ability to install a module either directly from the Drupal.org website or from a downloaded installation package</w:delText>
        </w:r>
        <w:r>
          <w:commentReference w:id="1530"/>
        </w:r>
        <w:r>
          <w:delText xml:space="preserve">.  The process for doing so is exactly the same as the process for installing themes which we covered earlier in the chapter.  </w:delText>
        </w:r>
      </w:del>
    </w:p>
    <w:p w:rsidR="00FC556B" w:rsidRDefault="00FC556B">
      <w:pPr>
        <w:pStyle w:val="Heading2"/>
      </w:pPr>
      <w:r>
        <w:lastRenderedPageBreak/>
        <w:t>Shortcuts</w:t>
      </w:r>
    </w:p>
    <w:p w:rsidR="00FC556B" w:rsidDel="00B762A1" w:rsidRDefault="00FC556B">
      <w:pPr>
        <w:pStyle w:val="NormalPACKT"/>
        <w:rPr>
          <w:del w:id="1531" w:author="Dayan Hyames" w:date="2010-03-22T11:10:00Z"/>
        </w:rPr>
      </w:pPr>
      <w:r>
        <w:t>The new Drupal 7 shortcut bar can be accessed by clicking on the drop down arrow at the top right of the screen.</w:t>
      </w:r>
      <w:del w:id="1532" w:author="Dayan Hyames" w:date="2010-03-22T11:20:00Z">
        <w:r w:rsidDel="0034548E">
          <w:delText xml:space="preserve">  </w:delText>
        </w:r>
      </w:del>
      <w:ins w:id="1533" w:author="Dayan Hyames" w:date="2010-03-22T11:20:00Z">
        <w:r w:rsidR="0034548E">
          <w:t xml:space="preserve"> </w:t>
        </w:r>
      </w:ins>
      <w:r>
        <w:t>The shortcut bar appears as follows by default</w:t>
      </w:r>
      <w:ins w:id="1534" w:author="Dayan Hyames" w:date="2010-03-23T11:06:00Z">
        <w:r w:rsidR="003B0B61">
          <w:t>:</w:t>
        </w:r>
      </w:ins>
      <w:del w:id="1535" w:author="Dayan Hyames" w:date="2010-03-23T11:06:00Z">
        <w:r w:rsidDel="003B0B61">
          <w:delText>.</w:delText>
        </w:r>
      </w:del>
      <w:del w:id="1536" w:author="Dayan Hyames" w:date="2010-03-22T11:10:00Z">
        <w:r w:rsidDel="00B762A1">
          <w:delText xml:space="preserve"> </w:delText>
        </w:r>
      </w:del>
    </w:p>
    <w:p w:rsidR="00B762A1" w:rsidRDefault="00B762A1">
      <w:pPr>
        <w:pStyle w:val="NormalPACKT"/>
        <w:rPr>
          <w:ins w:id="1537" w:author="Dayan Hyames" w:date="2010-03-22T11:10:00Z"/>
        </w:rPr>
      </w:pPr>
    </w:p>
    <w:p w:rsidR="00CF313F" w:rsidRDefault="00296890">
      <w:pPr>
        <w:pStyle w:val="FigurePACKT"/>
        <w:pPrChange w:id="1538" w:author="Dayan Hyames" w:date="2010-03-22T14:23:00Z">
          <w:pPr>
            <w:pStyle w:val="NormalPACKT"/>
          </w:pPr>
        </w:pPrChange>
      </w:pPr>
      <w:r>
        <w:rPr>
          <w:noProof/>
          <w:lang w:val="en-US"/>
        </w:rPr>
        <w:drawing>
          <wp:inline distT="0" distB="0" distL="0" distR="0">
            <wp:extent cx="5029200" cy="4381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5029200" cy="43815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commentRangeStart w:id="1539"/>
      <w:r>
        <w:t xml:space="preserve">Insert </w:t>
      </w:r>
      <w:ins w:id="1540" w:author="Dayan Hyames" w:date="2010-03-17T17:44:00Z">
        <w:r w:rsidR="00026971">
          <w:t xml:space="preserve">image </w:t>
        </w:r>
      </w:ins>
      <w:r>
        <w:t>1223_0</w:t>
      </w:r>
      <w:ins w:id="1541" w:author="Dayan Hyames" w:date="2010-03-22T09:42:00Z">
        <w:r w:rsidR="007E7F54">
          <w:t>3</w:t>
        </w:r>
      </w:ins>
      <w:del w:id="1542" w:author="Dayan Hyames" w:date="2010-03-17T17:36:00Z">
        <w:r w:rsidDel="00514F45">
          <w:delText>2</w:delText>
        </w:r>
      </w:del>
      <w:r>
        <w:t>_04</w:t>
      </w:r>
      <w:del w:id="1543" w:author="Dayan Hyames" w:date="2010-03-17T17:44:00Z">
        <w:r w:rsidDel="00026971">
          <w:delText>_Shortcut Bar</w:delText>
        </w:r>
      </w:del>
      <w:r>
        <w:t>.png</w:t>
      </w:r>
      <w:commentRangeEnd w:id="1539"/>
      <w:r w:rsidR="00CB0AA5">
        <w:rPr>
          <w:rStyle w:val="CommentReference"/>
          <w:rFonts w:ascii="Times New Roman" w:hAnsi="Times New Roman"/>
          <w:b w:val="0"/>
          <w:shadow w:val="0"/>
          <w:color w:val="auto"/>
        </w:rPr>
        <w:commentReference w:id="1539"/>
      </w:r>
    </w:p>
    <w:p w:rsidR="00FC556B" w:rsidDel="00B762A1" w:rsidRDefault="00FC556B">
      <w:pPr>
        <w:pStyle w:val="NormalPACKT"/>
        <w:rPr>
          <w:del w:id="1544" w:author="Dayan Hyames" w:date="2010-03-22T11:10:00Z"/>
        </w:rPr>
      </w:pPr>
      <w:r>
        <w:t>By default, all users will share the same shortcuts.</w:t>
      </w:r>
      <w:del w:id="1545" w:author="Dayan Hyames" w:date="2010-03-22T11:20:00Z">
        <w:r w:rsidDel="0034548E">
          <w:delText xml:space="preserve">  </w:delText>
        </w:r>
      </w:del>
      <w:ins w:id="1546" w:author="Dayan Hyames" w:date="2010-03-22T11:20:00Z">
        <w:r w:rsidR="0034548E">
          <w:t xml:space="preserve"> </w:t>
        </w:r>
      </w:ins>
      <w:r>
        <w:t>However, you can add additional sets of shortcuts.</w:t>
      </w:r>
      <w:del w:id="1547" w:author="Dayan Hyames" w:date="2010-03-22T11:20:00Z">
        <w:r w:rsidDel="0034548E">
          <w:delText xml:space="preserve">  </w:delText>
        </w:r>
      </w:del>
      <w:ins w:id="1548" w:author="Dayan Hyames" w:date="2010-03-22T11:20:00Z">
        <w:r w:rsidR="0034548E">
          <w:t xml:space="preserve"> </w:t>
        </w:r>
      </w:ins>
      <w:r>
        <w:t xml:space="preserve">To configure the Shortcuts, click on the </w:t>
      </w:r>
      <w:r>
        <w:rPr>
          <w:rStyle w:val="ScreenTextPACKT"/>
        </w:rPr>
        <w:t>Shortcuts</w:t>
      </w:r>
      <w:r>
        <w:t xml:space="preserve"> link from the </w:t>
      </w:r>
      <w:commentRangeStart w:id="1549"/>
      <w:r>
        <w:rPr>
          <w:rStyle w:val="ScreenTextPACKT"/>
        </w:rPr>
        <w:t>Configuration and modules</w:t>
      </w:r>
      <w:r>
        <w:t xml:space="preserve"> </w:t>
      </w:r>
      <w:commentRangeEnd w:id="1549"/>
      <w:r w:rsidR="00CB0AA5">
        <w:rPr>
          <w:rStyle w:val="CommentReference"/>
        </w:rPr>
        <w:commentReference w:id="1549"/>
      </w:r>
      <w:r>
        <w:t>section.</w:t>
      </w:r>
      <w:del w:id="1550" w:author="Dayan Hyames" w:date="2010-03-22T11:10:00Z">
        <w:r w:rsidDel="00B762A1">
          <w:delText xml:space="preserve"> </w:delText>
        </w:r>
      </w:del>
    </w:p>
    <w:p w:rsidR="00B762A1" w:rsidRDefault="00B762A1">
      <w:pPr>
        <w:pStyle w:val="NormalPACKT"/>
        <w:rPr>
          <w:ins w:id="1551" w:author="Dayan Hyames" w:date="2010-03-22T11:10:00Z"/>
        </w:rPr>
      </w:pPr>
    </w:p>
    <w:p w:rsidR="00CF313F" w:rsidRDefault="00296890">
      <w:pPr>
        <w:pStyle w:val="FigurePACKT"/>
        <w:pPrChange w:id="1552" w:author="Dayan Hyames" w:date="2010-03-22T14:24:00Z">
          <w:pPr>
            <w:pStyle w:val="NormalPACKT"/>
          </w:pPr>
        </w:pPrChange>
      </w:pPr>
      <w:r>
        <w:rPr>
          <w:noProof/>
          <w:lang w:val="en-US"/>
        </w:rPr>
        <w:drawing>
          <wp:inline distT="0" distB="0" distL="0" distR="0">
            <wp:extent cx="5029200" cy="23907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5029200" cy="239077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553" w:author="Dayan Hyames" w:date="2010-03-17T17:44:00Z">
        <w:r w:rsidR="00026971">
          <w:t xml:space="preserve">image </w:t>
        </w:r>
      </w:ins>
      <w:r>
        <w:t>1223_0</w:t>
      </w:r>
      <w:ins w:id="1554" w:author="Dayan Hyames" w:date="2010-03-17T17:36:00Z">
        <w:r w:rsidR="00514F45">
          <w:t>4</w:t>
        </w:r>
      </w:ins>
      <w:del w:id="1555" w:author="Dayan Hyames" w:date="2010-03-17T17:36:00Z">
        <w:r w:rsidDel="00514F45">
          <w:delText>3</w:delText>
        </w:r>
      </w:del>
      <w:r>
        <w:t>_18</w:t>
      </w:r>
      <w:del w:id="1556" w:author="Dayan Hyames" w:date="2010-03-17T17:45:00Z">
        <w:r w:rsidDel="00026971">
          <w:delText>_Configure_Shortcuts</w:delText>
        </w:r>
      </w:del>
      <w:r>
        <w:t>.png</w:t>
      </w:r>
    </w:p>
    <w:p w:rsidR="00FC556B" w:rsidRDefault="00FC556B">
      <w:pPr>
        <w:pStyle w:val="NormalPACKT"/>
        <w:rPr>
          <w:ins w:id="1557" w:author="Mark Noble" w:date="2010-02-04T15:49:00Z"/>
        </w:rPr>
      </w:pPr>
      <w:r>
        <w:t xml:space="preserve">From this screen, you can switch between different shortcut sets (if you have more than one in the system), or you can create new shortcut sets. To create a new set of shortcuts, simply enter a new name and then select the </w:t>
      </w:r>
      <w:r>
        <w:rPr>
          <w:rStyle w:val="ScreenTextPACKT"/>
        </w:rPr>
        <w:t>Save configuration</w:t>
      </w:r>
      <w:r>
        <w:t xml:space="preserve"> link. You will now be taken to a screen where you can configure which shortcuts are in the set.</w:t>
      </w:r>
      <w:del w:id="1558" w:author="Dayan Hyames" w:date="2010-03-22T11:20:00Z">
        <w:r w:rsidDel="0034548E">
          <w:delText xml:space="preserve">  </w:delText>
        </w:r>
      </w:del>
      <w:ins w:id="1559" w:author="Dayan Hyames" w:date="2010-03-22T11:20:00Z">
        <w:r w:rsidR="0034548E">
          <w:t xml:space="preserve"> </w:t>
        </w:r>
      </w:ins>
      <w:ins w:id="1560" w:author="Mark Noble" w:date="2010-02-04T15:49:00Z">
        <w:r>
          <w:t xml:space="preserve">The following image shows the result of creating a new set of shortcuts called </w:t>
        </w:r>
        <w:commentRangeStart w:id="1561"/>
        <w:del w:id="1562" w:author="Dayan Hyames" w:date="2010-03-22T12:37:00Z">
          <w:r w:rsidDel="00411479">
            <w:delText>“</w:delText>
          </w:r>
        </w:del>
      </w:ins>
      <w:ins w:id="1563" w:author="Dayan Hyames" w:date="2010-03-22T12:37:00Z">
        <w:r w:rsidR="00411479">
          <w:t>"</w:t>
        </w:r>
      </w:ins>
      <w:commentRangeEnd w:id="1561"/>
      <w:ins w:id="1564" w:author="Dayan Hyames" w:date="2010-03-23T11:15:00Z">
        <w:r w:rsidR="00BF0C32">
          <w:rPr>
            <w:rStyle w:val="CommentReference"/>
          </w:rPr>
          <w:commentReference w:id="1561"/>
        </w:r>
      </w:ins>
      <w:ins w:id="1565" w:author="Mark Noble" w:date="2010-02-04T15:49:00Z">
        <w:r w:rsidR="00027BD3" w:rsidRPr="00027BD3">
          <w:rPr>
            <w:rStyle w:val="ScreenTextPACKT"/>
            <w:rPrChange w:id="1566" w:author="Dayan Hyames" w:date="2010-03-23T11:14:00Z">
              <w:rPr>
                <w:rFonts w:ascii="Lucida Console" w:hAnsi="Lucida Console"/>
                <w:color w:val="FF0000"/>
                <w:sz w:val="18"/>
              </w:rPr>
            </w:rPrChange>
          </w:rPr>
          <w:t>Content</w:t>
        </w:r>
        <w:r>
          <w:t xml:space="preserve"> </w:t>
        </w:r>
        <w:r w:rsidR="00027BD3" w:rsidRPr="00027BD3">
          <w:rPr>
            <w:rStyle w:val="ScreenTextPACKT"/>
            <w:rPrChange w:id="1567" w:author="Dayan Hyames" w:date="2010-03-23T11:14:00Z">
              <w:rPr>
                <w:rFonts w:ascii="Lucida Console" w:hAnsi="Lucida Console"/>
                <w:color w:val="FF0000"/>
                <w:sz w:val="18"/>
              </w:rPr>
            </w:rPrChange>
          </w:rPr>
          <w:t>Editor</w:t>
        </w:r>
        <w:r>
          <w:t xml:space="preserve"> </w:t>
        </w:r>
        <w:r w:rsidR="00027BD3" w:rsidRPr="00027BD3">
          <w:rPr>
            <w:rStyle w:val="ScreenTextPACKT"/>
            <w:rPrChange w:id="1568" w:author="Dayan Hyames" w:date="2010-03-23T11:14:00Z">
              <w:rPr>
                <w:rFonts w:ascii="Lucida Console" w:hAnsi="Lucida Console"/>
                <w:color w:val="FF0000"/>
                <w:sz w:val="18"/>
              </w:rPr>
            </w:rPrChange>
          </w:rPr>
          <w:t>Shortcuts</w:t>
        </w:r>
        <w:del w:id="1569" w:author="Dayan Hyames" w:date="2010-03-22T12:37:00Z">
          <w:r w:rsidDel="00411479">
            <w:delText>”</w:delText>
          </w:r>
        </w:del>
      </w:ins>
      <w:ins w:id="1570" w:author="Dayan Hyames" w:date="2010-03-22T12:37:00Z">
        <w:r w:rsidR="00411479">
          <w:t>"</w:t>
        </w:r>
      </w:ins>
      <w:ins w:id="1571" w:author="Dayan Hyames" w:date="2010-03-22T09:43:00Z">
        <w:r w:rsidR="00FC47F4">
          <w:t>:</w:t>
        </w:r>
      </w:ins>
      <w:ins w:id="1572" w:author="Mark Noble" w:date="2010-02-04T15:49:00Z">
        <w:del w:id="1573" w:author="Dayan Hyames" w:date="2010-03-22T09:43:00Z">
          <w:r w:rsidDel="00FC47F4">
            <w:delText>.</w:delText>
          </w:r>
        </w:del>
      </w:ins>
    </w:p>
    <w:p w:rsidR="00CF313F" w:rsidRDefault="00296890">
      <w:pPr>
        <w:pStyle w:val="FigurePACKT"/>
        <w:pPrChange w:id="1574" w:author="Dayan Hyames" w:date="2010-03-22T14:24:00Z">
          <w:pPr>
            <w:pStyle w:val="NormalPACKT"/>
          </w:pPr>
        </w:pPrChange>
      </w:pPr>
      <w:r>
        <w:rPr>
          <w:noProof/>
          <w:lang w:val="en-US"/>
        </w:rPr>
        <w:lastRenderedPageBreak/>
        <w:drawing>
          <wp:inline distT="0" distB="0" distL="0" distR="0">
            <wp:extent cx="5029200" cy="37623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5029200" cy="376237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575" w:author="Dayan Hyames" w:date="2010-03-17T17:45:00Z">
        <w:r w:rsidR="00026971">
          <w:t xml:space="preserve">image </w:t>
        </w:r>
      </w:ins>
      <w:r>
        <w:t>1223_0</w:t>
      </w:r>
      <w:ins w:id="1576" w:author="Dayan Hyames" w:date="2010-03-17T17:36:00Z">
        <w:r w:rsidR="00514F45">
          <w:t>4</w:t>
        </w:r>
      </w:ins>
      <w:del w:id="1577" w:author="Dayan Hyames" w:date="2010-03-17T17:36:00Z">
        <w:r w:rsidDel="00514F45">
          <w:delText>3</w:delText>
        </w:r>
      </w:del>
      <w:r>
        <w:t>_19</w:t>
      </w:r>
      <w:del w:id="1578" w:author="Dayan Hyames" w:date="2010-03-17T17:45:00Z">
        <w:r w:rsidDel="00026971">
          <w:delText>_Customize_Shortcuts</w:delText>
        </w:r>
      </w:del>
      <w:r>
        <w:t>.png</w:t>
      </w:r>
    </w:p>
    <w:p w:rsidR="00FC556B" w:rsidDel="00F45F5A" w:rsidRDefault="00FC556B">
      <w:pPr>
        <w:pStyle w:val="NormalPACKT"/>
        <w:rPr>
          <w:del w:id="1579" w:author="Dayan Hyames" w:date="2010-03-22T11:06:00Z"/>
        </w:rPr>
      </w:pPr>
      <w:r>
        <w:t>You can also reach the customization screen by clicking</w:t>
      </w:r>
      <w:ins w:id="1580" w:author="Dayan Hyames" w:date="2010-03-22T12:24:00Z">
        <w:r w:rsidR="008740DA">
          <w:t xml:space="preserve"> on</w:t>
        </w:r>
      </w:ins>
      <w:r>
        <w:t xml:space="preserve"> the </w:t>
      </w:r>
      <w:r>
        <w:rPr>
          <w:rStyle w:val="ScreenTextPACKT"/>
        </w:rPr>
        <w:t>Edit shortcuts</w:t>
      </w:r>
      <w:r>
        <w:t xml:space="preserve"> button at the top right hand corner of the shortcut bar. Each set of shortcuts can have up to 8 links within it.</w:t>
      </w:r>
      <w:del w:id="1581" w:author="Dayan Hyames" w:date="2010-03-22T11:21:00Z">
        <w:r w:rsidDel="0034548E">
          <w:delText xml:space="preserve">  </w:delText>
        </w:r>
      </w:del>
      <w:ins w:id="1582" w:author="Dayan Hyames" w:date="2010-03-22T11:21:00Z">
        <w:r w:rsidR="0034548E">
          <w:t xml:space="preserve"> </w:t>
        </w:r>
      </w:ins>
      <w:r>
        <w:t>To add a shortcut, click</w:t>
      </w:r>
      <w:ins w:id="1583" w:author="Dayan Hyames" w:date="2010-03-22T12:24:00Z">
        <w:r w:rsidR="008740DA">
          <w:t xml:space="preserve"> on</w:t>
        </w:r>
      </w:ins>
      <w:r>
        <w:t xml:space="preserve"> the </w:t>
      </w:r>
      <w:r>
        <w:rPr>
          <w:rStyle w:val="ScreenTextPACKT"/>
        </w:rPr>
        <w:t>Add shortcut</w:t>
      </w:r>
      <w:r>
        <w:t xml:space="preserve"> link. You will be prompted for a </w:t>
      </w:r>
      <w:ins w:id="1584" w:author="Dayan Hyames" w:date="2010-03-23T11:17:00Z">
        <w:r w:rsidR="00027BD3" w:rsidRPr="00027BD3">
          <w:rPr>
            <w:rStyle w:val="ScreenTextPACKT"/>
            <w:rPrChange w:id="1585" w:author="Dayan Hyames" w:date="2010-03-23T11:17:00Z">
              <w:rPr>
                <w:rFonts w:ascii="Lucida Console" w:hAnsi="Lucida Console"/>
                <w:color w:val="FF0000"/>
                <w:sz w:val="18"/>
              </w:rPr>
            </w:rPrChange>
          </w:rPr>
          <w:t>N</w:t>
        </w:r>
      </w:ins>
      <w:del w:id="1586" w:author="Dayan Hyames" w:date="2010-03-23T11:17:00Z">
        <w:r w:rsidR="00027BD3" w:rsidRPr="00027BD3">
          <w:rPr>
            <w:rStyle w:val="ScreenTextPACKT"/>
            <w:rPrChange w:id="1587" w:author="Dayan Hyames" w:date="2010-03-23T11:17:00Z">
              <w:rPr>
                <w:rFonts w:ascii="Lucida Console" w:hAnsi="Lucida Console"/>
                <w:color w:val="FF0000"/>
                <w:sz w:val="18"/>
              </w:rPr>
            </w:rPrChange>
          </w:rPr>
          <w:delText>n</w:delText>
        </w:r>
      </w:del>
      <w:r w:rsidR="00027BD3" w:rsidRPr="00027BD3">
        <w:rPr>
          <w:rStyle w:val="ScreenTextPACKT"/>
          <w:rPrChange w:id="1588" w:author="Dayan Hyames" w:date="2010-03-23T11:17:00Z">
            <w:rPr>
              <w:rFonts w:ascii="Lucida Console" w:hAnsi="Lucida Console"/>
              <w:color w:val="FF0000"/>
              <w:sz w:val="18"/>
            </w:rPr>
          </w:rPrChange>
        </w:rPr>
        <w:t>ame</w:t>
      </w:r>
      <w:r>
        <w:t xml:space="preserve"> and </w:t>
      </w:r>
      <w:ins w:id="1589" w:author="Dayan Hyames" w:date="2010-03-23T11:17:00Z">
        <w:r w:rsidR="00027BD3" w:rsidRPr="00027BD3">
          <w:rPr>
            <w:rStyle w:val="ScreenTextPACKT"/>
            <w:rPrChange w:id="1590" w:author="Dayan Hyames" w:date="2010-03-23T11:17:00Z">
              <w:rPr>
                <w:rFonts w:ascii="Lucida Console" w:hAnsi="Lucida Console"/>
                <w:color w:val="FF0000"/>
                <w:sz w:val="18"/>
              </w:rPr>
            </w:rPrChange>
          </w:rPr>
          <w:t>P</w:t>
        </w:r>
      </w:ins>
      <w:del w:id="1591" w:author="Dayan Hyames" w:date="2010-03-23T11:17:00Z">
        <w:r w:rsidR="00027BD3" w:rsidRPr="00027BD3">
          <w:rPr>
            <w:rStyle w:val="ScreenTextPACKT"/>
            <w:rPrChange w:id="1592" w:author="Dayan Hyames" w:date="2010-03-23T11:17:00Z">
              <w:rPr>
                <w:rFonts w:ascii="Lucida Console" w:hAnsi="Lucida Console"/>
                <w:color w:val="FF0000"/>
                <w:sz w:val="18"/>
              </w:rPr>
            </w:rPrChange>
          </w:rPr>
          <w:delText>p</w:delText>
        </w:r>
      </w:del>
      <w:r w:rsidR="00027BD3" w:rsidRPr="00027BD3">
        <w:rPr>
          <w:rStyle w:val="ScreenTextPACKT"/>
          <w:rPrChange w:id="1593" w:author="Dayan Hyames" w:date="2010-03-23T11:17:00Z">
            <w:rPr>
              <w:rFonts w:ascii="Lucida Console" w:hAnsi="Lucida Console"/>
              <w:color w:val="FF0000"/>
              <w:sz w:val="18"/>
            </w:rPr>
          </w:rPrChange>
        </w:rPr>
        <w:t>ath</w:t>
      </w:r>
      <w:r>
        <w:t xml:space="preserve"> for the shortcut</w:t>
      </w:r>
      <w:ins w:id="1594" w:author="Dayan Hyames" w:date="2010-03-22T09:43:00Z">
        <w:r w:rsidR="00FC47F4">
          <w:t>:</w:t>
        </w:r>
      </w:ins>
      <w:del w:id="1595" w:author="Dayan Hyames" w:date="2010-03-22T09:43:00Z">
        <w:r w:rsidDel="00FC47F4">
          <w:delText>.</w:delText>
        </w:r>
      </w:del>
      <w:del w:id="1596" w:author="Dayan Hyames" w:date="2010-03-22T11:06:00Z">
        <w:r w:rsidDel="00F45F5A">
          <w:delText xml:space="preserve">  </w:delText>
        </w:r>
      </w:del>
    </w:p>
    <w:p w:rsidR="00F45F5A" w:rsidRDefault="00F45F5A">
      <w:pPr>
        <w:pStyle w:val="NormalPACKT"/>
        <w:rPr>
          <w:ins w:id="1597" w:author="Dayan Hyames" w:date="2010-03-22T11:06:00Z"/>
        </w:rPr>
      </w:pPr>
    </w:p>
    <w:p w:rsidR="00CF313F" w:rsidRDefault="00296890">
      <w:pPr>
        <w:pStyle w:val="FigurePACKT"/>
        <w:pPrChange w:id="1598" w:author="Dayan Hyames" w:date="2010-03-22T14:24:00Z">
          <w:pPr>
            <w:pStyle w:val="NormalPACKT"/>
          </w:pPr>
        </w:pPrChange>
      </w:pPr>
      <w:r>
        <w:rPr>
          <w:noProof/>
          <w:lang w:val="en-US"/>
        </w:rPr>
        <w:lastRenderedPageBreak/>
        <w:drawing>
          <wp:inline distT="0" distB="0" distL="0" distR="0">
            <wp:extent cx="5029200" cy="18954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5029200" cy="189547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599" w:author="Dayan Hyames" w:date="2010-03-17T17:45:00Z">
        <w:r w:rsidR="00026971">
          <w:t xml:space="preserve">image </w:t>
        </w:r>
      </w:ins>
      <w:r>
        <w:t>1223_0</w:t>
      </w:r>
      <w:ins w:id="1600" w:author="Dayan Hyames" w:date="2010-03-17T17:36:00Z">
        <w:r w:rsidR="00514F45">
          <w:t>4</w:t>
        </w:r>
      </w:ins>
      <w:del w:id="1601" w:author="Dayan Hyames" w:date="2010-03-17T17:36:00Z">
        <w:r w:rsidDel="00514F45">
          <w:delText>3</w:delText>
        </w:r>
      </w:del>
      <w:r>
        <w:t>_20</w:t>
      </w:r>
      <w:del w:id="1602" w:author="Dayan Hyames" w:date="2010-03-17T17:45:00Z">
        <w:r w:rsidDel="00026971">
          <w:delText>_Add_Shortcut</w:delText>
        </w:r>
      </w:del>
      <w:r>
        <w:t>.png</w:t>
      </w:r>
    </w:p>
    <w:p w:rsidR="00FC556B" w:rsidDel="00B762A1" w:rsidRDefault="00FC556B">
      <w:pPr>
        <w:pStyle w:val="NormalPACKT"/>
        <w:rPr>
          <w:del w:id="1603" w:author="Dayan Hyames" w:date="2010-03-22T11:10:00Z"/>
        </w:rPr>
      </w:pPr>
      <w:r>
        <w:t>After you have entered the information to you satisfaction, click</w:t>
      </w:r>
      <w:ins w:id="1604" w:author="Dayan Hyames" w:date="2010-03-22T12:25:00Z">
        <w:r w:rsidR="008740DA">
          <w:t xml:space="preserve"> on</w:t>
        </w:r>
      </w:ins>
      <w:r>
        <w:t xml:space="preserve"> the </w:t>
      </w:r>
      <w:r>
        <w:rPr>
          <w:rStyle w:val="ScreenTextPACKT"/>
        </w:rPr>
        <w:t>Save</w:t>
      </w:r>
      <w:r>
        <w:t xml:space="preserve"> button.</w:t>
      </w:r>
      <w:del w:id="1605" w:author="Dayan Hyames" w:date="2010-03-22T11:10:00Z">
        <w:r w:rsidDel="00B762A1">
          <w:delText xml:space="preserve"> </w:delText>
        </w:r>
      </w:del>
    </w:p>
    <w:p w:rsidR="00B762A1" w:rsidRDefault="00B762A1">
      <w:pPr>
        <w:pStyle w:val="NormalPACKT"/>
        <w:rPr>
          <w:ins w:id="1606" w:author="Dayan Hyames" w:date="2010-03-22T11:10:00Z"/>
        </w:rPr>
      </w:pPr>
    </w:p>
    <w:p w:rsidR="00FC556B" w:rsidRDefault="00FC556B">
      <w:pPr>
        <w:pStyle w:val="NormalPACKT"/>
      </w:pPr>
      <w:r>
        <w:t>This process can be a little more time consuming since you need to find the correct paths for each shortcut you want to add.</w:t>
      </w:r>
      <w:del w:id="1607" w:author="Dayan Hyames" w:date="2010-03-22T11:21:00Z">
        <w:r w:rsidDel="0034548E">
          <w:delText xml:space="preserve">  </w:delText>
        </w:r>
      </w:del>
      <w:ins w:id="1608" w:author="Dayan Hyames" w:date="2010-03-22T11:21:00Z">
        <w:r w:rsidR="0034548E">
          <w:t xml:space="preserve"> </w:t>
        </w:r>
      </w:ins>
      <w:r>
        <w:t>To make things easier, you can also click</w:t>
      </w:r>
      <w:ins w:id="1609" w:author="Dayan Hyames" w:date="2010-03-22T12:25:00Z">
        <w:r w:rsidR="008740DA">
          <w:t xml:space="preserve"> on</w:t>
        </w:r>
      </w:ins>
      <w:r>
        <w:t xml:space="preserve"> one of the </w:t>
      </w:r>
      <w:r w:rsidR="00027BD3" w:rsidRPr="00027BD3">
        <w:rPr>
          <w:rStyle w:val="ScreenTextPACKT"/>
          <w:rPrChange w:id="1610" w:author="Dayan Hyames" w:date="2010-03-23T11:18:00Z">
            <w:rPr>
              <w:rFonts w:ascii="Lucida Console" w:hAnsi="Lucida Console"/>
              <w:color w:val="FF0000"/>
              <w:sz w:val="18"/>
            </w:rPr>
          </w:rPrChange>
        </w:rPr>
        <w:t>+</w:t>
      </w:r>
      <w:r>
        <w:t xml:space="preserve"> icons that appear throughout the site</w:t>
      </w:r>
      <w:ins w:id="1611" w:author="Dayan Hyames" w:date="2010-03-22T09:44:00Z">
        <w:r w:rsidR="00FC47F4">
          <w:t>:</w:t>
        </w:r>
      </w:ins>
      <w:del w:id="1612" w:author="Dayan Hyames" w:date="2010-03-22T09:44:00Z">
        <w:r w:rsidDel="00FC47F4">
          <w:delText>.</w:delText>
        </w:r>
      </w:del>
    </w:p>
    <w:p w:rsidR="00CF313F" w:rsidRDefault="00296890">
      <w:pPr>
        <w:pStyle w:val="FigurePACKT"/>
        <w:pPrChange w:id="1613" w:author="Dayan Hyames" w:date="2010-03-22T14:24:00Z">
          <w:pPr>
            <w:pStyle w:val="NormalPACKT"/>
            <w:jc w:val="center"/>
          </w:pPr>
        </w:pPrChange>
      </w:pPr>
      <w:r>
        <w:rPr>
          <w:noProof/>
          <w:lang w:val="en-US"/>
        </w:rPr>
        <w:drawing>
          <wp:inline distT="0" distB="0" distL="0" distR="0">
            <wp:extent cx="2343150" cy="400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2343150" cy="40005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614" w:author="Dayan Hyames" w:date="2010-03-17T17:45:00Z">
        <w:r w:rsidR="00026971">
          <w:t xml:space="preserve">image </w:t>
        </w:r>
      </w:ins>
      <w:r>
        <w:t>1223_0</w:t>
      </w:r>
      <w:ins w:id="1615" w:author="Dayan Hyames" w:date="2010-03-17T17:37:00Z">
        <w:r w:rsidR="00514F45">
          <w:t>4</w:t>
        </w:r>
      </w:ins>
      <w:del w:id="1616" w:author="Dayan Hyames" w:date="2010-03-17T17:37:00Z">
        <w:r w:rsidDel="00514F45">
          <w:delText>3</w:delText>
        </w:r>
      </w:del>
      <w:r>
        <w:t>_21</w:t>
      </w:r>
      <w:del w:id="1617" w:author="Dayan Hyames" w:date="2010-03-17T17:45:00Z">
        <w:r w:rsidDel="00026971">
          <w:delText>_Add_Shortcut_Link</w:delText>
        </w:r>
      </w:del>
      <w:r>
        <w:t>.png</w:t>
      </w:r>
    </w:p>
    <w:p w:rsidR="00FC556B" w:rsidRDefault="00FC556B">
      <w:pPr>
        <w:pStyle w:val="Heading2"/>
      </w:pPr>
      <w:r>
        <w:t>Edit Anywhere</w:t>
      </w:r>
    </w:p>
    <w:p w:rsidR="00FC556B" w:rsidRDefault="00FC556B">
      <w:pPr>
        <w:pStyle w:val="NormalPACKT"/>
      </w:pPr>
      <w:r>
        <w:t xml:space="preserve">You may have noticed a </w:t>
      </w:r>
      <w:r>
        <w:rPr>
          <w:rStyle w:val="ScreenTextPACKT"/>
        </w:rPr>
        <w:t>Configure Block</w:t>
      </w:r>
      <w:r>
        <w:t xml:space="preserve"> link in several of the screen shots for this chapter and the previous chapter.</w:t>
      </w:r>
      <w:del w:id="1618" w:author="Dayan Hyames" w:date="2010-03-22T11:21:00Z">
        <w:r w:rsidDel="0034548E">
          <w:delText xml:space="preserve">  </w:delText>
        </w:r>
      </w:del>
      <w:ins w:id="1619" w:author="Dayan Hyames" w:date="2010-03-22T11:21:00Z">
        <w:r w:rsidR="0034548E">
          <w:t xml:space="preserve"> </w:t>
        </w:r>
      </w:ins>
      <w:r>
        <w:t xml:space="preserve">For example, the </w:t>
      </w:r>
      <w:r>
        <w:rPr>
          <w:rStyle w:val="ScreenTextPACKT"/>
        </w:rPr>
        <w:t>Configure block</w:t>
      </w:r>
      <w:r>
        <w:t xml:space="preserve"> link appears in the help text on the Search settings page</w:t>
      </w:r>
      <w:ins w:id="1620" w:author="Dayan Hyames" w:date="2010-03-22T09:44:00Z">
        <w:r w:rsidR="00FC47F4">
          <w:t>:</w:t>
        </w:r>
      </w:ins>
      <w:del w:id="1621" w:author="Dayan Hyames" w:date="2010-03-22T09:44:00Z">
        <w:r w:rsidDel="00FC47F4">
          <w:delText xml:space="preserve">. </w:delText>
        </w:r>
      </w:del>
    </w:p>
    <w:p w:rsidR="00CF313F" w:rsidRDefault="00CF313F">
      <w:pPr>
        <w:pStyle w:val="FigurePACKT"/>
        <w:rPr>
          <w:ins w:id="1622" w:author="Dayan Hyames" w:date="2010-03-22T14:25:00Z"/>
        </w:rPr>
        <w:pPrChange w:id="1623" w:author="Dayan Hyames" w:date="2010-03-22T14:25:00Z">
          <w:pPr>
            <w:pStyle w:val="LayoutInformationPACKT"/>
          </w:pPr>
        </w:pPrChange>
      </w:pPr>
      <w:r>
        <w:rPr>
          <w:noProof/>
          <w:lang w:val="en-US"/>
          <w:rPrChange w:id="1624" w:author="Unknown">
            <w:rPr>
              <w:rFonts w:ascii="Lucida Console" w:hAnsi="Lucida Console"/>
              <w:noProof/>
              <w:sz w:val="22"/>
              <w:szCs w:val="24"/>
            </w:rPr>
          </w:rPrChange>
        </w:rPr>
        <w:drawing>
          <wp:inline distT="0" distB="0" distL="0" distR="0">
            <wp:extent cx="5027295" cy="567055"/>
            <wp:effectExtent l="19050" t="0" r="1905"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5027295" cy="567055"/>
                    </a:xfrm>
                    <a:prstGeom prst="rect">
                      <a:avLst/>
                    </a:prstGeom>
                    <a:solidFill>
                      <a:srgbClr val="FFFFFF"/>
                    </a:solidFill>
                    <a:ln w="9525">
                      <a:noFill/>
                      <a:miter lim="800000"/>
                      <a:headEnd/>
                      <a:tailEnd/>
                    </a:ln>
                  </pic:spPr>
                </pic:pic>
              </a:graphicData>
            </a:graphic>
          </wp:inline>
        </w:drawing>
      </w:r>
    </w:p>
    <w:p w:rsidR="00FC556B" w:rsidRDefault="00FC556B" w:rsidP="006178FB">
      <w:pPr>
        <w:pStyle w:val="LayoutInformationPACKT"/>
      </w:pPr>
      <w:r>
        <w:t xml:space="preserve">Insert </w:t>
      </w:r>
      <w:ins w:id="1625" w:author="Dayan Hyames" w:date="2010-03-17T17:45:00Z">
        <w:r w:rsidR="00026971">
          <w:t xml:space="preserve">image </w:t>
        </w:r>
      </w:ins>
      <w:r>
        <w:t>1223_0</w:t>
      </w:r>
      <w:ins w:id="1626" w:author="Dayan Hyames" w:date="2010-03-17T17:37:00Z">
        <w:r w:rsidR="00514F45">
          <w:t>4</w:t>
        </w:r>
      </w:ins>
      <w:del w:id="1627" w:author="Dayan Hyames" w:date="2010-03-17T17:37:00Z">
        <w:r w:rsidDel="00514F45">
          <w:delText>3</w:delText>
        </w:r>
      </w:del>
      <w:r>
        <w:t>_22</w:t>
      </w:r>
      <w:del w:id="1628" w:author="Dayan Hyames" w:date="2010-03-17T17:46:00Z">
        <w:r w:rsidDel="00026971">
          <w:delText>_Configure_Block</w:delText>
        </w:r>
      </w:del>
      <w:r>
        <w:t>.png</w:t>
      </w:r>
    </w:p>
    <w:p w:rsidR="00FC556B" w:rsidRDefault="00FC556B">
      <w:pPr>
        <w:pStyle w:val="InformationBoxPACKT"/>
        <w:rPr>
          <w:ins w:id="1629" w:author="Mark Noble" w:date="2010-02-04T16:04:00Z"/>
        </w:rPr>
      </w:pPr>
      <w:ins w:id="1630" w:author="Mark Noble" w:date="2010-02-04T16:04:00Z">
        <w:r>
          <w:t xml:space="preserve">Depending on the theme you have installed, the appearance of the </w:t>
        </w:r>
        <w:r w:rsidR="00027BD3" w:rsidRPr="00027BD3">
          <w:rPr>
            <w:rStyle w:val="ScreenTextPACKT"/>
            <w:rPrChange w:id="1631" w:author="Dayan Hyames" w:date="2010-03-23T11:18:00Z">
              <w:rPr>
                <w:rFonts w:ascii="Lucida Console" w:hAnsi="Lucida Console"/>
                <w:b/>
                <w:shadow/>
                <w:color w:val="FF0000"/>
                <w:sz w:val="18"/>
                <w:szCs w:val="28"/>
              </w:rPr>
            </w:rPrChange>
          </w:rPr>
          <w:t>Configure</w:t>
        </w:r>
        <w:r>
          <w:t xml:space="preserve"> </w:t>
        </w:r>
        <w:r w:rsidR="00027BD3" w:rsidRPr="00027BD3">
          <w:rPr>
            <w:rStyle w:val="ScreenTextPACKT"/>
            <w:rPrChange w:id="1632" w:author="Dayan Hyames" w:date="2010-03-23T11:18:00Z">
              <w:rPr>
                <w:rFonts w:ascii="Lucida Console" w:hAnsi="Lucida Console"/>
                <w:b/>
                <w:shadow/>
                <w:color w:val="FF0000"/>
                <w:sz w:val="18"/>
                <w:szCs w:val="28"/>
              </w:rPr>
            </w:rPrChange>
          </w:rPr>
          <w:t>block</w:t>
        </w:r>
        <w:r>
          <w:t xml:space="preserve"> link may look different, and may only appear if you mouse over a block.</w:t>
        </w:r>
      </w:ins>
    </w:p>
    <w:p w:rsidR="00FC556B" w:rsidDel="00F45F5A" w:rsidRDefault="00FC556B">
      <w:pPr>
        <w:pStyle w:val="NormalPACKT"/>
        <w:rPr>
          <w:del w:id="1633" w:author="Dayan Hyames" w:date="2010-03-22T11:06:00Z"/>
        </w:rPr>
      </w:pPr>
      <w:r>
        <w:lastRenderedPageBreak/>
        <w:t xml:space="preserve">When you put your mouse over the </w:t>
      </w:r>
      <w:r>
        <w:rPr>
          <w:rStyle w:val="ScreenTextPACKT"/>
        </w:rPr>
        <w:t>Configure block</w:t>
      </w:r>
      <w:r>
        <w:t xml:space="preserve"> link, the extents of the block will be surrounded with a dashed line so you can easily tell what you are working with.</w:t>
      </w:r>
      <w:del w:id="1634" w:author="Dayan Hyames" w:date="2010-03-22T11:21:00Z">
        <w:r w:rsidDel="0034548E">
          <w:delText xml:space="preserve">  </w:delText>
        </w:r>
      </w:del>
      <w:ins w:id="1635" w:author="Dayan Hyames" w:date="2010-03-22T11:21:00Z">
        <w:r w:rsidR="0034548E">
          <w:t xml:space="preserve"> </w:t>
        </w:r>
      </w:ins>
      <w:r>
        <w:t>If you click</w:t>
      </w:r>
      <w:ins w:id="1636" w:author="Dayan Hyames" w:date="2010-03-22T12:25:00Z">
        <w:r w:rsidR="008740DA">
          <w:t xml:space="preserve"> on</w:t>
        </w:r>
      </w:ins>
      <w:r>
        <w:t xml:space="preserve"> the link, you will be taken to the edit page where you can make any needed changes</w:t>
      </w:r>
      <w:ins w:id="1637" w:author="Mark Noble" w:date="2010-02-04T16:01:00Z">
        <w:r>
          <w:t xml:space="preserve"> to the block </w:t>
        </w:r>
      </w:ins>
      <w:ins w:id="1638" w:author="Mark Noble" w:date="2010-02-04T16:03:00Z">
        <w:r>
          <w:t xml:space="preserve">including changing visibility, </w:t>
        </w:r>
      </w:ins>
      <w:ins w:id="1639" w:author="Mark Noble" w:date="2010-02-04T16:04:00Z">
        <w:r>
          <w:t xml:space="preserve">changing titles, </w:t>
        </w:r>
      </w:ins>
      <w:ins w:id="1640" w:author="Dayan Hyames" w:date="2010-03-22T09:44:00Z">
        <w:r w:rsidR="0019453B">
          <w:t>and so on</w:t>
        </w:r>
      </w:ins>
      <w:ins w:id="1641" w:author="Mark Noble" w:date="2010-02-04T16:04:00Z">
        <w:del w:id="1642" w:author="Dayan Hyames" w:date="2010-03-22T09:44:00Z">
          <w:r w:rsidDel="0019453B">
            <w:delText>etc</w:delText>
          </w:r>
        </w:del>
      </w:ins>
      <w:r>
        <w:t>.</w:t>
      </w:r>
      <w:del w:id="1643" w:author="Dayan Hyames" w:date="2010-03-22T11:06:00Z">
        <w:r w:rsidDel="00F45F5A">
          <w:delText xml:space="preserve">  </w:delText>
        </w:r>
      </w:del>
    </w:p>
    <w:p w:rsidR="00F45F5A" w:rsidRDefault="00F45F5A">
      <w:pPr>
        <w:pStyle w:val="NormalPACKT"/>
        <w:rPr>
          <w:ins w:id="1644" w:author="Dayan Hyames" w:date="2010-03-22T11:06:00Z"/>
        </w:rPr>
      </w:pPr>
    </w:p>
    <w:p w:rsidR="00FC556B" w:rsidDel="00F45F5A" w:rsidRDefault="00FC556B">
      <w:pPr>
        <w:pStyle w:val="NormalPACKT"/>
        <w:rPr>
          <w:del w:id="1645" w:author="Dayan Hyames" w:date="2010-03-22T11:06:00Z"/>
        </w:rPr>
      </w:pPr>
      <w:r>
        <w:t>This functionality is part of the new edit anywhere functionality that has been added to Drupal 7.</w:t>
      </w:r>
      <w:del w:id="1646" w:author="Dayan Hyames" w:date="2010-03-22T11:21:00Z">
        <w:r w:rsidDel="0034548E">
          <w:delText xml:space="preserve">  </w:delText>
        </w:r>
      </w:del>
      <w:ins w:id="1647" w:author="Dayan Hyames" w:date="2010-03-22T11:21:00Z">
        <w:r w:rsidR="0034548E">
          <w:t xml:space="preserve"> </w:t>
        </w:r>
      </w:ins>
      <w:r>
        <w:t>In Drupal 6, a few themes,</w:t>
      </w:r>
      <w:ins w:id="1648" w:author="Dayan Hyames" w:date="2010-03-23T11:19:00Z">
        <w:r w:rsidR="00865E70">
          <w:t xml:space="preserve"> </w:t>
        </w:r>
      </w:ins>
      <w:del w:id="1649" w:author="Dayan Hyames" w:date="2010-03-23T11:19:00Z">
        <w:r w:rsidDel="00865E70">
          <w:delText xml:space="preserve"> i.e.</w:delText>
        </w:r>
      </w:del>
      <w:ins w:id="1650" w:author="Dayan Hyames" w:date="2010-03-23T11:19:00Z">
        <w:r w:rsidR="00865E70">
          <w:t>such as</w:t>
        </w:r>
      </w:ins>
      <w:r>
        <w:t xml:space="preserve"> Zen, implemented similar functionality, but now you can take advantage of this functionality in any theme.</w:t>
      </w:r>
      <w:del w:id="1651" w:author="Dayan Hyames" w:date="2010-03-22T11:21:00Z">
        <w:r w:rsidDel="0034548E">
          <w:delText xml:space="preserve">  </w:delText>
        </w:r>
      </w:del>
      <w:ins w:id="1652" w:author="Dayan Hyames" w:date="2010-03-22T11:21:00Z">
        <w:r w:rsidR="0034548E">
          <w:t xml:space="preserve"> </w:t>
        </w:r>
      </w:ins>
      <w:r>
        <w:t>Edit anywhere is not just limited to blocks either.</w:t>
      </w:r>
      <w:del w:id="1653" w:author="Dayan Hyames" w:date="2010-03-22T11:21:00Z">
        <w:r w:rsidDel="0034548E">
          <w:delText xml:space="preserve">  </w:delText>
        </w:r>
      </w:del>
      <w:ins w:id="1654" w:author="Dayan Hyames" w:date="2010-03-22T11:21:00Z">
        <w:r w:rsidR="0034548E">
          <w:t xml:space="preserve"> </w:t>
        </w:r>
      </w:ins>
      <w:r>
        <w:t>You can also edit menus directly.</w:t>
      </w:r>
      <w:del w:id="1655" w:author="Dayan Hyames" w:date="2010-03-22T11:06:00Z">
        <w:r w:rsidDel="00F45F5A">
          <w:delText xml:space="preserve">  </w:delText>
        </w:r>
      </w:del>
    </w:p>
    <w:p w:rsidR="00F45F5A" w:rsidRDefault="00F45F5A">
      <w:pPr>
        <w:pStyle w:val="NormalPACKT"/>
        <w:rPr>
          <w:ins w:id="1656" w:author="Dayan Hyames" w:date="2010-03-22T11:06:00Z"/>
        </w:rPr>
      </w:pPr>
    </w:p>
    <w:p w:rsidR="00FC556B" w:rsidRDefault="00FC556B">
      <w:pPr>
        <w:pStyle w:val="Heading1"/>
      </w:pPr>
      <w:r>
        <w:t>Configuring Date and Time Display</w:t>
      </w:r>
    </w:p>
    <w:p w:rsidR="00FC556B" w:rsidDel="00B762A1" w:rsidRDefault="00FC556B">
      <w:pPr>
        <w:pStyle w:val="NormalPACKT"/>
        <w:rPr>
          <w:del w:id="1657" w:author="Dayan Hyames" w:date="2010-03-22T11:10:00Z"/>
        </w:rPr>
      </w:pPr>
      <w:r>
        <w:t>In the last section, we noted that the Date and Time configuration settings have changed from Drupal 6 to Drupal 7.</w:t>
      </w:r>
      <w:del w:id="1658" w:author="Dayan Hyames" w:date="2010-03-22T11:21:00Z">
        <w:r w:rsidDel="0034548E">
          <w:delText xml:space="preserve">  </w:delText>
        </w:r>
      </w:del>
      <w:ins w:id="1659" w:author="Dayan Hyames" w:date="2010-03-22T11:21:00Z">
        <w:r w:rsidR="0034548E">
          <w:t xml:space="preserve"> </w:t>
        </w:r>
      </w:ins>
      <w:r>
        <w:t>Let</w:t>
      </w:r>
      <w:del w:id="1660" w:author="Dayan Hyames" w:date="2010-03-22T12:37:00Z">
        <w:r w:rsidDel="00411479">
          <w:delText>'</w:delText>
        </w:r>
      </w:del>
      <w:ins w:id="1661" w:author="Dayan Hyames" w:date="2010-03-22T12:37:00Z">
        <w:r w:rsidR="00411479">
          <w:t>'</w:t>
        </w:r>
      </w:ins>
      <w:r>
        <w:t>s look into the changes in more detail.</w:t>
      </w:r>
      <w:del w:id="1662" w:author="Dayan Hyames" w:date="2010-03-22T11:10:00Z">
        <w:r w:rsidDel="00B762A1">
          <w:delText xml:space="preserve"> </w:delText>
        </w:r>
      </w:del>
    </w:p>
    <w:p w:rsidR="00B762A1" w:rsidRDefault="00B762A1">
      <w:pPr>
        <w:pStyle w:val="NormalPACKT"/>
        <w:rPr>
          <w:ins w:id="1663" w:author="Dayan Hyames" w:date="2010-03-22T11:10:00Z"/>
        </w:rPr>
      </w:pPr>
    </w:p>
    <w:p w:rsidR="00FC556B" w:rsidDel="00B762A1" w:rsidRDefault="00FC556B">
      <w:pPr>
        <w:pStyle w:val="NormalPACKT"/>
        <w:rPr>
          <w:del w:id="1664" w:author="Dayan Hyames" w:date="2010-03-22T11:10:00Z"/>
        </w:rPr>
      </w:pPr>
      <w:r>
        <w:t>The first tab on the Date and time settings page allows you to configure the date types that are available within the system.</w:t>
      </w:r>
      <w:del w:id="1665" w:author="Dayan Hyames" w:date="2010-03-22T11:21:00Z">
        <w:r w:rsidDel="0034548E">
          <w:delText xml:space="preserve">  </w:delText>
        </w:r>
      </w:del>
      <w:ins w:id="1666" w:author="Dayan Hyames" w:date="2010-03-22T11:21:00Z">
        <w:r w:rsidR="0034548E">
          <w:t xml:space="preserve"> </w:t>
        </w:r>
      </w:ins>
      <w:r>
        <w:t xml:space="preserve">By default, there are three types available: </w:t>
      </w:r>
      <w:r w:rsidR="00027BD3" w:rsidRPr="00027BD3">
        <w:rPr>
          <w:rStyle w:val="ScreenTextPACKT"/>
          <w:rPrChange w:id="1667" w:author="Dayan Hyames" w:date="2010-03-23T11:20:00Z">
            <w:rPr>
              <w:rFonts w:ascii="Lucida Console" w:hAnsi="Lucida Console"/>
              <w:b/>
              <w:shadow/>
              <w:color w:val="FF0000"/>
              <w:sz w:val="18"/>
              <w:szCs w:val="28"/>
            </w:rPr>
          </w:rPrChange>
        </w:rPr>
        <w:t>Long</w:t>
      </w:r>
      <w:r>
        <w:t xml:space="preserve">, </w:t>
      </w:r>
      <w:r w:rsidR="00027BD3" w:rsidRPr="00027BD3">
        <w:rPr>
          <w:rStyle w:val="ScreenTextPACKT"/>
          <w:rPrChange w:id="1668" w:author="Dayan Hyames" w:date="2010-03-23T11:20:00Z">
            <w:rPr>
              <w:rFonts w:ascii="Lucida Console" w:hAnsi="Lucida Console"/>
              <w:b/>
              <w:shadow/>
              <w:color w:val="FF0000"/>
              <w:sz w:val="18"/>
              <w:szCs w:val="28"/>
            </w:rPr>
          </w:rPrChange>
        </w:rPr>
        <w:t>Medium</w:t>
      </w:r>
      <w:r>
        <w:t xml:space="preserve">, and </w:t>
      </w:r>
      <w:r w:rsidR="00027BD3" w:rsidRPr="00027BD3">
        <w:rPr>
          <w:rStyle w:val="ScreenTextPACKT"/>
          <w:rPrChange w:id="1669" w:author="Dayan Hyames" w:date="2010-03-23T11:20:00Z">
            <w:rPr>
              <w:rFonts w:ascii="Lucida Console" w:hAnsi="Lucida Console"/>
              <w:b/>
              <w:shadow/>
              <w:color w:val="FF0000"/>
              <w:sz w:val="18"/>
              <w:szCs w:val="28"/>
            </w:rPr>
          </w:rPrChange>
        </w:rPr>
        <w:t>Short</w:t>
      </w:r>
      <w:r>
        <w:t>.</w:t>
      </w:r>
      <w:del w:id="1670" w:author="Dayan Hyames" w:date="2010-03-22T11:10:00Z">
        <w:r w:rsidDel="00B762A1">
          <w:delText xml:space="preserve"> </w:delText>
        </w:r>
      </w:del>
    </w:p>
    <w:p w:rsidR="00B762A1" w:rsidRDefault="00B762A1">
      <w:pPr>
        <w:pStyle w:val="NormalPACKT"/>
        <w:rPr>
          <w:ins w:id="1671" w:author="Dayan Hyames" w:date="2010-03-22T11:10:00Z"/>
        </w:rPr>
      </w:pPr>
    </w:p>
    <w:p w:rsidR="00CF313F" w:rsidRDefault="00296890">
      <w:pPr>
        <w:pStyle w:val="FigurePACKT"/>
        <w:pPrChange w:id="1672" w:author="Dayan Hyames" w:date="2010-03-22T14:25:00Z">
          <w:pPr>
            <w:pStyle w:val="NormalPACKT"/>
          </w:pPr>
        </w:pPrChange>
      </w:pPr>
      <w:r>
        <w:rPr>
          <w:noProof/>
          <w:lang w:val="en-US"/>
        </w:rPr>
        <w:drawing>
          <wp:inline distT="0" distB="0" distL="0" distR="0">
            <wp:extent cx="5029200" cy="22860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5029200" cy="228600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673" w:author="Dayan Hyames" w:date="2010-03-17T17:46:00Z">
        <w:r w:rsidR="00026971">
          <w:t xml:space="preserve">image </w:t>
        </w:r>
      </w:ins>
      <w:r>
        <w:t>1223_0</w:t>
      </w:r>
      <w:ins w:id="1674" w:author="Dayan Hyames" w:date="2010-03-17T17:37:00Z">
        <w:r w:rsidR="00514F45">
          <w:t>4</w:t>
        </w:r>
      </w:ins>
      <w:del w:id="1675" w:author="Dayan Hyames" w:date="2010-03-17T17:37:00Z">
        <w:r w:rsidDel="00514F45">
          <w:delText>3</w:delText>
        </w:r>
      </w:del>
      <w:r>
        <w:t>_23</w:t>
      </w:r>
      <w:del w:id="1676" w:author="Dayan Hyames" w:date="2010-03-17T17:46:00Z">
        <w:r w:rsidDel="00026971">
          <w:delText>_Date_Time_Types</w:delText>
        </w:r>
      </w:del>
      <w:r>
        <w:t>.png</w:t>
      </w:r>
    </w:p>
    <w:p w:rsidR="00FC556B" w:rsidDel="00B762A1" w:rsidRDefault="00FC556B">
      <w:pPr>
        <w:pStyle w:val="NormalPACKT"/>
        <w:rPr>
          <w:del w:id="1677" w:author="Dayan Hyames" w:date="2010-03-22T11:10:00Z"/>
        </w:rPr>
      </w:pPr>
      <w:r>
        <w:t>You can add a new date type by clicking</w:t>
      </w:r>
      <w:ins w:id="1678" w:author="Dayan Hyames" w:date="2010-03-22T12:25:00Z">
        <w:r w:rsidR="008740DA">
          <w:t xml:space="preserve"> on</w:t>
        </w:r>
      </w:ins>
      <w:r>
        <w:t xml:space="preserve"> the </w:t>
      </w:r>
      <w:r>
        <w:rPr>
          <w:rStyle w:val="ScreenTextPACKT"/>
        </w:rPr>
        <w:t>Add date type</w:t>
      </w:r>
      <w:r>
        <w:t xml:space="preserve"> link.</w:t>
      </w:r>
      <w:del w:id="1679" w:author="Dayan Hyames" w:date="2010-03-22T11:21:00Z">
        <w:r w:rsidDel="0034548E">
          <w:delText xml:space="preserve">  </w:delText>
        </w:r>
      </w:del>
      <w:ins w:id="1680" w:author="Dayan Hyames" w:date="2010-03-22T11:21:00Z">
        <w:r w:rsidR="0034548E">
          <w:t xml:space="preserve"> </w:t>
        </w:r>
      </w:ins>
      <w:r>
        <w:t>Let</w:t>
      </w:r>
      <w:del w:id="1681" w:author="Dayan Hyames" w:date="2010-03-22T12:37:00Z">
        <w:r w:rsidDel="00411479">
          <w:delText>'</w:delText>
        </w:r>
      </w:del>
      <w:ins w:id="1682" w:author="Dayan Hyames" w:date="2010-03-22T12:37:00Z">
        <w:r w:rsidR="00411479">
          <w:t>'</w:t>
        </w:r>
      </w:ins>
      <w:r>
        <w:t>s build an Extra Long date type.</w:t>
      </w:r>
      <w:del w:id="1683" w:author="Dayan Hyames" w:date="2010-03-22T11:21:00Z">
        <w:r w:rsidDel="0034548E">
          <w:delText xml:space="preserve">  </w:delText>
        </w:r>
      </w:del>
      <w:ins w:id="1684" w:author="Dayan Hyames" w:date="2010-03-22T11:21:00Z">
        <w:r w:rsidR="0034548E">
          <w:t xml:space="preserve"> </w:t>
        </w:r>
      </w:ins>
      <w:r>
        <w:t>On the Add date type screen, simply enter the name of the type (Drupal will create an internal name for you) and select the Date format you want to use from the list of available formats.</w:t>
      </w:r>
      <w:del w:id="1685" w:author="Dayan Hyames" w:date="2010-03-22T11:10:00Z">
        <w:r w:rsidDel="00B762A1">
          <w:delText xml:space="preserve"> </w:delText>
        </w:r>
      </w:del>
    </w:p>
    <w:p w:rsidR="00B762A1" w:rsidRDefault="00B762A1">
      <w:pPr>
        <w:pStyle w:val="NormalPACKT"/>
        <w:rPr>
          <w:ins w:id="1686" w:author="Dayan Hyames" w:date="2010-03-22T11:10:00Z"/>
        </w:rPr>
      </w:pPr>
    </w:p>
    <w:p w:rsidR="00CF313F" w:rsidRDefault="00296890">
      <w:pPr>
        <w:pStyle w:val="FigurePACKT"/>
        <w:pPrChange w:id="1687" w:author="Dayan Hyames" w:date="2010-03-22T14:25:00Z">
          <w:pPr>
            <w:pStyle w:val="NormalPACKT"/>
          </w:pPr>
        </w:pPrChange>
      </w:pPr>
      <w:r>
        <w:rPr>
          <w:noProof/>
          <w:lang w:val="en-US"/>
        </w:rPr>
        <w:lastRenderedPageBreak/>
        <w:drawing>
          <wp:inline distT="0" distB="0" distL="0" distR="0">
            <wp:extent cx="5029200" cy="17716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5029200" cy="177165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688" w:author="Dayan Hyames" w:date="2010-03-17T17:46:00Z">
        <w:r w:rsidR="00C1047E">
          <w:t xml:space="preserve">image </w:t>
        </w:r>
      </w:ins>
      <w:r>
        <w:t>1223_0</w:t>
      </w:r>
      <w:ins w:id="1689" w:author="Dayan Hyames" w:date="2010-03-17T17:37:00Z">
        <w:r w:rsidR="00514F45">
          <w:t>4</w:t>
        </w:r>
      </w:ins>
      <w:del w:id="1690" w:author="Dayan Hyames" w:date="2010-03-17T17:37:00Z">
        <w:r w:rsidDel="00514F45">
          <w:delText>3</w:delText>
        </w:r>
      </w:del>
      <w:r>
        <w:t>_24</w:t>
      </w:r>
      <w:del w:id="1691" w:author="Dayan Hyames" w:date="2010-03-17T17:46:00Z">
        <w:r w:rsidDel="00C1047E">
          <w:delText>_Add_Date_Type</w:delText>
        </w:r>
      </w:del>
      <w:r>
        <w:t>.png</w:t>
      </w:r>
    </w:p>
    <w:p w:rsidR="00FC556B" w:rsidRDefault="00FC556B">
      <w:pPr>
        <w:pStyle w:val="NormalPACKT"/>
      </w:pPr>
      <w:r>
        <w:t>Click</w:t>
      </w:r>
      <w:ins w:id="1692" w:author="Dayan Hyames" w:date="2010-03-22T12:25:00Z">
        <w:r w:rsidR="008740DA">
          <w:t xml:space="preserve"> on</w:t>
        </w:r>
      </w:ins>
      <w:r>
        <w:t xml:space="preserve"> the </w:t>
      </w:r>
      <w:r>
        <w:rPr>
          <w:rStyle w:val="ScreenTextPACKT"/>
        </w:rPr>
        <w:t xml:space="preserve">Add date type </w:t>
      </w:r>
      <w:r>
        <w:t>button when you are satisfied with your selections.</w:t>
      </w:r>
    </w:p>
    <w:p w:rsidR="00FC556B" w:rsidDel="00F45F5A" w:rsidRDefault="00FC556B">
      <w:pPr>
        <w:pStyle w:val="NormalPACKT"/>
        <w:rPr>
          <w:del w:id="1693" w:author="Dayan Hyames" w:date="2010-03-22T11:06:00Z"/>
        </w:rPr>
      </w:pPr>
      <w:r>
        <w:t>If you can</w:t>
      </w:r>
      <w:del w:id="1694" w:author="Dayan Hyames" w:date="2010-03-22T12:37:00Z">
        <w:r w:rsidDel="00411479">
          <w:delText>'</w:delText>
        </w:r>
      </w:del>
      <w:ins w:id="1695" w:author="Dayan Hyames" w:date="2010-03-22T12:37:00Z">
        <w:r w:rsidR="00411479">
          <w:t>'</w:t>
        </w:r>
      </w:ins>
      <w:r>
        <w:t xml:space="preserve">t find the format you want in the list, you can now build your own date format. Click on the </w:t>
      </w:r>
      <w:r>
        <w:rPr>
          <w:rStyle w:val="ScreenTextPACKT"/>
        </w:rPr>
        <w:t>Formats</w:t>
      </w:r>
      <w:r>
        <w:t xml:space="preserve"> tab and you will see a list of all the custom date formats which have been defined.</w:t>
      </w:r>
      <w:del w:id="1696" w:author="Dayan Hyames" w:date="2010-03-22T11:21:00Z">
        <w:r w:rsidDel="0034548E">
          <w:delText xml:space="preserve">  </w:delText>
        </w:r>
      </w:del>
      <w:ins w:id="1697" w:author="Dayan Hyames" w:date="2010-03-22T11:21:00Z">
        <w:r w:rsidR="0034548E">
          <w:t xml:space="preserve"> </w:t>
        </w:r>
      </w:ins>
      <w:r>
        <w:t>By default</w:t>
      </w:r>
      <w:ins w:id="1698" w:author="Dayan Hyames" w:date="2010-03-23T11:22:00Z">
        <w:r w:rsidR="002A23E5">
          <w:t>,</w:t>
        </w:r>
      </w:ins>
      <w:r>
        <w:t xml:space="preserve"> there aren</w:t>
      </w:r>
      <w:del w:id="1699" w:author="Dayan Hyames" w:date="2010-03-22T12:37:00Z">
        <w:r w:rsidDel="00411479">
          <w:delText>'</w:delText>
        </w:r>
      </w:del>
      <w:ins w:id="1700" w:author="Dayan Hyames" w:date="2010-03-22T12:37:00Z">
        <w:r w:rsidR="00411479">
          <w:t>'</w:t>
        </w:r>
      </w:ins>
      <w:r>
        <w:t>t any.</w:t>
      </w:r>
      <w:del w:id="1701" w:author="Dayan Hyames" w:date="2010-03-22T11:06:00Z">
        <w:r w:rsidDel="00F45F5A">
          <w:delText xml:space="preserve">  </w:delText>
        </w:r>
      </w:del>
    </w:p>
    <w:p w:rsidR="00F45F5A" w:rsidRDefault="00F45F5A">
      <w:pPr>
        <w:pStyle w:val="NormalPACKT"/>
        <w:rPr>
          <w:ins w:id="1702" w:author="Dayan Hyames" w:date="2010-03-22T11:06:00Z"/>
        </w:rPr>
      </w:pPr>
    </w:p>
    <w:p w:rsidR="00CF313F" w:rsidRDefault="009E1490">
      <w:pPr>
        <w:pStyle w:val="FigurePACKT"/>
        <w:rPr>
          <w:del w:id="1703" w:author="Dayan Hyames" w:date="2010-03-22T14:25:00Z"/>
        </w:rPr>
        <w:pPrChange w:id="1704" w:author="Dayan Hyames" w:date="2010-03-22T14:27:00Z">
          <w:pPr>
            <w:pStyle w:val="LayoutInformationPACKT"/>
          </w:pPr>
        </w:pPrChange>
      </w:pPr>
      <w:r>
        <w:rPr>
          <w:noProof/>
        </w:rPr>
        <w:drawing>
          <wp:inline distT="0" distB="0" distL="0" distR="0">
            <wp:extent cx="5028565" cy="1493520"/>
            <wp:effectExtent l="19050" t="0" r="635"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028565" cy="1493520"/>
                    </a:xfrm>
                    <a:prstGeom prst="rect">
                      <a:avLst/>
                    </a:prstGeom>
                    <a:solidFill>
                      <a:srgbClr val="FFFFFF"/>
                    </a:solidFill>
                    <a:ln w="9525">
                      <a:noFill/>
                      <a:miter lim="800000"/>
                      <a:headEnd/>
                      <a:tailEnd/>
                    </a:ln>
                  </pic:spPr>
                </pic:pic>
              </a:graphicData>
            </a:graphic>
          </wp:inline>
        </w:drawing>
      </w:r>
    </w:p>
    <w:p w:rsidR="00CF313F" w:rsidRDefault="00CF313F">
      <w:pPr>
        <w:pStyle w:val="FigurePACKT"/>
        <w:rPr>
          <w:ins w:id="1705" w:author="Dayan Hyames" w:date="2010-03-22T14:27:00Z"/>
        </w:rPr>
        <w:pPrChange w:id="1706" w:author="Dayan Hyames" w:date="2010-03-22T14:27:00Z">
          <w:pPr>
            <w:pStyle w:val="NormalPACKT"/>
          </w:pPr>
        </w:pPrChange>
      </w:pPr>
    </w:p>
    <w:p w:rsidR="00FC556B" w:rsidRPr="00526484" w:rsidRDefault="00FC556B" w:rsidP="00547938">
      <w:pPr>
        <w:pStyle w:val="LayoutInformationPACKT"/>
      </w:pPr>
      <w:r w:rsidRPr="00526484">
        <w:t xml:space="preserve">Insert </w:t>
      </w:r>
      <w:ins w:id="1707" w:author="Dayan Hyames" w:date="2010-03-17T17:46:00Z">
        <w:r w:rsidR="00C1047E" w:rsidRPr="00526484">
          <w:t xml:space="preserve">image </w:t>
        </w:r>
      </w:ins>
      <w:r w:rsidRPr="00526484">
        <w:t>1223_0</w:t>
      </w:r>
      <w:ins w:id="1708" w:author="Dayan Hyames" w:date="2010-03-17T17:37:00Z">
        <w:r w:rsidR="00514F45" w:rsidRPr="00526484">
          <w:t>4</w:t>
        </w:r>
      </w:ins>
      <w:del w:id="1709" w:author="Dayan Hyames" w:date="2010-03-17T17:37:00Z">
        <w:r w:rsidRPr="00526484" w:rsidDel="00514F45">
          <w:delText>3</w:delText>
        </w:r>
      </w:del>
      <w:r w:rsidRPr="00526484">
        <w:t>_</w:t>
      </w:r>
      <w:ins w:id="1710" w:author="Dayan Hyames" w:date="2010-03-22T09:46:00Z">
        <w:r w:rsidR="00AB6EDE" w:rsidRPr="00526484">
          <w:t>38</w:t>
        </w:r>
      </w:ins>
      <w:del w:id="1711" w:author="Dayan Hyames" w:date="2010-03-22T09:46:00Z">
        <w:r w:rsidRPr="00526484" w:rsidDel="00AB6EDE">
          <w:delText>24</w:delText>
        </w:r>
      </w:del>
      <w:del w:id="1712" w:author="Dayan Hyames" w:date="2010-03-17T17:46:00Z">
        <w:r w:rsidRPr="00526484" w:rsidDel="00C1047E">
          <w:delText>_D</w:delText>
        </w:r>
      </w:del>
      <w:del w:id="1713" w:author="Dayan Hyames" w:date="2010-03-17T17:47:00Z">
        <w:r w:rsidRPr="00526484" w:rsidDel="00C1047E">
          <w:delText>ate_Formats</w:delText>
        </w:r>
      </w:del>
      <w:r w:rsidRPr="00526484">
        <w:t>.png</w:t>
      </w:r>
    </w:p>
    <w:p w:rsidR="00FC556B" w:rsidDel="00F45F5A" w:rsidRDefault="00FC556B">
      <w:pPr>
        <w:pStyle w:val="NormalPACKT"/>
        <w:rPr>
          <w:ins w:id="1714" w:author="Mark Noble" w:date="2010-02-04T16:25:00Z"/>
          <w:del w:id="1715" w:author="Dayan Hyames" w:date="2010-03-22T11:06:00Z"/>
        </w:rPr>
      </w:pPr>
      <w:r>
        <w:t>To add a new date format, click</w:t>
      </w:r>
      <w:ins w:id="1716" w:author="Dayan Hyames" w:date="2010-03-22T12:26:00Z">
        <w:r w:rsidR="008740DA">
          <w:t xml:space="preserve"> on</w:t>
        </w:r>
      </w:ins>
      <w:r>
        <w:t xml:space="preserve"> the </w:t>
      </w:r>
      <w:r>
        <w:rPr>
          <w:rStyle w:val="ScreenTextPACKT"/>
        </w:rPr>
        <w:t>Add format</w:t>
      </w:r>
      <w:r>
        <w:t xml:space="preserve"> or </w:t>
      </w:r>
      <w:r>
        <w:rPr>
          <w:rStyle w:val="ScreenTextPACKT"/>
        </w:rPr>
        <w:t>Add date format</w:t>
      </w:r>
      <w:r>
        <w:t xml:space="preserve"> link.</w:t>
      </w:r>
      <w:del w:id="1717" w:author="Dayan Hyames" w:date="2010-03-22T11:21:00Z">
        <w:r w:rsidDel="0034548E">
          <w:delText xml:space="preserve">  </w:delText>
        </w:r>
      </w:del>
      <w:ins w:id="1718" w:author="Dayan Hyames" w:date="2010-03-22T11:21:00Z">
        <w:r w:rsidR="0034548E">
          <w:t xml:space="preserve"> </w:t>
        </w:r>
      </w:ins>
      <w:r>
        <w:t>Let</w:t>
      </w:r>
      <w:del w:id="1719" w:author="Dayan Hyames" w:date="2010-03-22T12:37:00Z">
        <w:r w:rsidDel="00411479">
          <w:delText>'</w:delText>
        </w:r>
      </w:del>
      <w:ins w:id="1720" w:author="Dayan Hyames" w:date="2010-03-22T12:37:00Z">
        <w:r w:rsidR="00411479">
          <w:t>'</w:t>
        </w:r>
      </w:ins>
      <w:r>
        <w:t>s build a date format that</w:t>
      </w:r>
      <w:del w:id="1721" w:author="Dayan Hyames" w:date="2010-03-22T12:37:00Z">
        <w:r w:rsidDel="00411479">
          <w:delText>'</w:delText>
        </w:r>
      </w:del>
      <w:ins w:id="1722" w:author="Dayan Hyames" w:date="2010-03-22T12:37:00Z">
        <w:r w:rsidR="00411479">
          <w:t>'</w:t>
        </w:r>
      </w:ins>
      <w:r>
        <w:t>s very verbose</w:t>
      </w:r>
      <w:ins w:id="1723" w:author="Dayan Hyames" w:date="2010-03-22T09:46:00Z">
        <w:r w:rsidR="00AB6EDE">
          <w:t>,</w:t>
        </w:r>
      </w:ins>
      <w:del w:id="1724" w:author="Mark Noble" w:date="2010-02-04T16:25:00Z">
        <w:r>
          <w:delText xml:space="preserve">. </w:delText>
        </w:r>
      </w:del>
      <w:ins w:id="1725" w:author="Mark Noble" w:date="2010-02-04T16:25:00Z">
        <w:r>
          <w:t xml:space="preserve"> as shown below</w:t>
        </w:r>
      </w:ins>
      <w:ins w:id="1726" w:author="Dayan Hyames" w:date="2010-03-22T09:46:00Z">
        <w:r w:rsidR="00AB6EDE">
          <w:t>:</w:t>
        </w:r>
      </w:ins>
      <w:ins w:id="1727" w:author="Mark Noble" w:date="2010-02-04T16:25:00Z">
        <w:del w:id="1728" w:author="Dayan Hyames" w:date="2010-03-22T09:46:00Z">
          <w:r w:rsidDel="00AB6EDE">
            <w:delText>.</w:delText>
          </w:r>
        </w:del>
        <w:del w:id="1729" w:author="Dayan Hyames" w:date="2010-03-22T11:06:00Z">
          <w:r w:rsidDel="00F45F5A">
            <w:delText xml:space="preserve">  </w:delText>
          </w:r>
        </w:del>
      </w:ins>
    </w:p>
    <w:p w:rsidR="00F45F5A" w:rsidRDefault="00F45F5A">
      <w:pPr>
        <w:pStyle w:val="NormalPACKT"/>
        <w:rPr>
          <w:ins w:id="1730" w:author="Dayan Hyames" w:date="2010-03-22T11:06:00Z"/>
        </w:rPr>
      </w:pPr>
    </w:p>
    <w:p w:rsidR="00CF313F" w:rsidRDefault="00296890">
      <w:pPr>
        <w:pStyle w:val="FigurePACKT"/>
        <w:pPrChange w:id="1731" w:author="Dayan Hyames" w:date="2010-03-22T14:27:00Z">
          <w:pPr>
            <w:pStyle w:val="NormalPACKT"/>
          </w:pPr>
        </w:pPrChange>
      </w:pPr>
      <w:r>
        <w:rPr>
          <w:noProof/>
          <w:lang w:val="en-US"/>
        </w:rPr>
        <w:lastRenderedPageBreak/>
        <w:drawing>
          <wp:inline distT="0" distB="0" distL="0" distR="0">
            <wp:extent cx="5029200" cy="14859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029200" cy="148590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732" w:author="Dayan Hyames" w:date="2010-03-17T17:47:00Z">
        <w:r w:rsidR="00C1047E">
          <w:t xml:space="preserve">image </w:t>
        </w:r>
      </w:ins>
      <w:r>
        <w:t>1223_0</w:t>
      </w:r>
      <w:ins w:id="1733" w:author="Dayan Hyames" w:date="2010-03-17T17:37:00Z">
        <w:r w:rsidR="00514F45">
          <w:t>4</w:t>
        </w:r>
      </w:ins>
      <w:del w:id="1734" w:author="Dayan Hyames" w:date="2010-03-17T17:37:00Z">
        <w:r w:rsidDel="00514F45">
          <w:delText>3</w:delText>
        </w:r>
      </w:del>
      <w:r>
        <w:t>_25</w:t>
      </w:r>
      <w:del w:id="1735" w:author="Dayan Hyames" w:date="2010-03-17T17:47:00Z">
        <w:r w:rsidDel="00C1047E">
          <w:delText>_Custom_Date_Format</w:delText>
        </w:r>
      </w:del>
      <w:r>
        <w:t>.png</w:t>
      </w:r>
    </w:p>
    <w:p w:rsidR="00FC556B" w:rsidDel="00B762A1" w:rsidRDefault="00FC556B">
      <w:pPr>
        <w:pStyle w:val="NormalPACKT"/>
        <w:rPr>
          <w:del w:id="1736" w:author="Dayan Hyames" w:date="2010-03-22T11:10:00Z"/>
        </w:rPr>
      </w:pPr>
      <w:r>
        <w:t>As you enter the format, Drupal will automatically display a sample representation of the format so you can verify that the format works as expected.</w:t>
      </w:r>
      <w:del w:id="1737" w:author="Dayan Hyames" w:date="2010-03-22T11:21:00Z">
        <w:r w:rsidDel="0034548E">
          <w:delText xml:space="preserve">  </w:delText>
        </w:r>
      </w:del>
      <w:ins w:id="1738" w:author="Dayan Hyames" w:date="2010-03-22T11:21:00Z">
        <w:r w:rsidR="0034548E">
          <w:t xml:space="preserve"> </w:t>
        </w:r>
      </w:ins>
      <w:r>
        <w:t>After you are positive that</w:t>
      </w:r>
      <w:ins w:id="1739" w:author="Dayan Hyames" w:date="2010-03-22T09:47:00Z">
        <w:r w:rsidR="005F052E">
          <w:t xml:space="preserve"> the</w:t>
        </w:r>
      </w:ins>
      <w:r>
        <w:t xml:space="preserve"> format works properly, click</w:t>
      </w:r>
      <w:ins w:id="1740" w:author="Dayan Hyames" w:date="2010-03-22T12:26:00Z">
        <w:r w:rsidR="008740DA">
          <w:t xml:space="preserve"> on</w:t>
        </w:r>
      </w:ins>
      <w:r>
        <w:t xml:space="preserve"> the </w:t>
      </w:r>
      <w:r>
        <w:rPr>
          <w:rStyle w:val="ScreenTextPACKT"/>
        </w:rPr>
        <w:t>Add format</w:t>
      </w:r>
      <w:r>
        <w:t xml:space="preserve"> button.</w:t>
      </w:r>
      <w:del w:id="1741" w:author="Dayan Hyames" w:date="2010-03-22T11:21:00Z">
        <w:r w:rsidDel="0034548E">
          <w:delText xml:space="preserve">  </w:delText>
        </w:r>
      </w:del>
      <w:ins w:id="1742" w:author="Dayan Hyames" w:date="2010-03-22T11:21:00Z">
        <w:r w:rsidR="0034548E">
          <w:t xml:space="preserve"> </w:t>
        </w:r>
      </w:ins>
      <w:r>
        <w:t>Your new format will now be available for use on the Date types screen.</w:t>
      </w:r>
      <w:del w:id="1743" w:author="Dayan Hyames" w:date="2010-03-22T11:10:00Z">
        <w:r w:rsidDel="00B762A1">
          <w:delText xml:space="preserve"> </w:delText>
        </w:r>
      </w:del>
    </w:p>
    <w:p w:rsidR="00B762A1" w:rsidRDefault="00B762A1">
      <w:pPr>
        <w:pStyle w:val="NormalPACKT"/>
        <w:rPr>
          <w:ins w:id="1744" w:author="Dayan Hyames" w:date="2010-03-22T11:10:00Z"/>
        </w:rPr>
      </w:pPr>
    </w:p>
    <w:p w:rsidR="00FC556B" w:rsidDel="00B762A1" w:rsidRDefault="00FC556B">
      <w:pPr>
        <w:pStyle w:val="NormalPACKT"/>
        <w:rPr>
          <w:del w:id="1745" w:author="Dayan Hyames" w:date="2010-03-22T11:10:00Z"/>
        </w:rPr>
      </w:pPr>
      <w:r>
        <w:t>Also new to Drupal 7 is the ability to set date and time formats by language if you are running a multilingual site.</w:t>
      </w:r>
      <w:del w:id="1746" w:author="Dayan Hyames" w:date="2010-03-22T11:21:00Z">
        <w:r w:rsidDel="0034548E">
          <w:delText xml:space="preserve">  </w:delText>
        </w:r>
      </w:del>
      <w:ins w:id="1747" w:author="Dayan Hyames" w:date="2010-03-22T11:21:00Z">
        <w:r w:rsidR="0034548E">
          <w:t xml:space="preserve"> </w:t>
        </w:r>
      </w:ins>
      <w:r>
        <w:t xml:space="preserve">This functionality is reached through the </w:t>
      </w:r>
      <w:r>
        <w:rPr>
          <w:rStyle w:val="ScreenTextPACKT"/>
        </w:rPr>
        <w:t>Localize</w:t>
      </w:r>
      <w:r>
        <w:t xml:space="preserve"> tab</w:t>
      </w:r>
      <w:ins w:id="1748" w:author="Dayan Hyames" w:date="2010-03-22T09:47:00Z">
        <w:r w:rsidR="005F052E">
          <w:t>:</w:t>
        </w:r>
      </w:ins>
      <w:del w:id="1749" w:author="Dayan Hyames" w:date="2010-03-22T09:47:00Z">
        <w:r w:rsidDel="005F052E">
          <w:delText>.</w:delText>
        </w:r>
      </w:del>
      <w:del w:id="1750" w:author="Dayan Hyames" w:date="2010-03-22T11:10:00Z">
        <w:r w:rsidDel="00B762A1">
          <w:delText xml:space="preserve"> </w:delText>
        </w:r>
      </w:del>
    </w:p>
    <w:p w:rsidR="00B762A1" w:rsidRDefault="00B762A1">
      <w:pPr>
        <w:pStyle w:val="NormalPACKT"/>
        <w:rPr>
          <w:ins w:id="1751" w:author="Dayan Hyames" w:date="2010-03-22T11:10:00Z"/>
        </w:rPr>
      </w:pPr>
    </w:p>
    <w:p w:rsidR="00CF313F" w:rsidRDefault="00296890">
      <w:pPr>
        <w:pStyle w:val="FigurePACKT"/>
        <w:pPrChange w:id="1752" w:author="Dayan Hyames" w:date="2010-03-22T14:27:00Z">
          <w:pPr>
            <w:pStyle w:val="NormalPACKT"/>
          </w:pPr>
        </w:pPrChange>
      </w:pPr>
      <w:r>
        <w:rPr>
          <w:noProof/>
          <w:lang w:val="en-US"/>
        </w:rPr>
        <w:drawing>
          <wp:inline distT="0" distB="0" distL="0" distR="0">
            <wp:extent cx="5029200" cy="14001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5029200" cy="140017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753" w:author="Dayan Hyames" w:date="2010-03-17T17:47:00Z">
        <w:r w:rsidR="00C1047E">
          <w:t xml:space="preserve">image </w:t>
        </w:r>
      </w:ins>
      <w:r>
        <w:t>1223_0</w:t>
      </w:r>
      <w:ins w:id="1754" w:author="Dayan Hyames" w:date="2010-03-17T17:37:00Z">
        <w:r w:rsidR="00514F45">
          <w:t>4</w:t>
        </w:r>
      </w:ins>
      <w:del w:id="1755" w:author="Dayan Hyames" w:date="2010-03-17T17:37:00Z">
        <w:r w:rsidDel="00514F45">
          <w:delText>3</w:delText>
        </w:r>
      </w:del>
      <w:r>
        <w:t>_26</w:t>
      </w:r>
      <w:del w:id="1756" w:author="Dayan Hyames" w:date="2010-03-17T17:47:00Z">
        <w:r w:rsidDel="00C1047E">
          <w:delText>_Date_Format_Locales</w:delText>
        </w:r>
      </w:del>
      <w:r>
        <w:t>.png</w:t>
      </w:r>
    </w:p>
    <w:p w:rsidR="00FC556B" w:rsidRDefault="00FC556B">
      <w:pPr>
        <w:pStyle w:val="InformationBoxPACKT"/>
      </w:pPr>
      <w:ins w:id="1757" w:author="Mark Noble" w:date="2010-02-04T16:26:00Z">
        <w:r>
          <w:t xml:space="preserve">The languages that are available on this page </w:t>
        </w:r>
      </w:ins>
      <w:ins w:id="1758" w:author="Mark Noble" w:date="2010-02-04T16:27:00Z">
        <w:r>
          <w:t>are defined in the Languages page in the Configuration section.</w:t>
        </w:r>
        <w:del w:id="1759" w:author="Dayan Hyames" w:date="2010-03-22T11:21:00Z">
          <w:r w:rsidDel="0034548E">
            <w:delText xml:space="preserve">  </w:delText>
          </w:r>
        </w:del>
      </w:ins>
      <w:ins w:id="1760" w:author="Dayan Hyames" w:date="2010-03-22T11:21:00Z">
        <w:r w:rsidR="0034548E">
          <w:t xml:space="preserve"> </w:t>
        </w:r>
      </w:ins>
      <w:ins w:id="1761" w:author="Mark Noble" w:date="2010-02-04T16:27:00Z">
        <w:r>
          <w:t xml:space="preserve">This page is available at </w:t>
        </w:r>
        <w:r>
          <w:rPr>
            <w:rStyle w:val="URLPACKT"/>
          </w:rPr>
          <w:t>http://yoursite.com/admin/config/regional/language</w:t>
        </w:r>
        <w:r>
          <w:t>.</w:t>
        </w:r>
      </w:ins>
    </w:p>
    <w:p w:rsidR="00FC556B" w:rsidDel="00B762A1" w:rsidRDefault="00FC556B">
      <w:pPr>
        <w:pStyle w:val="NormalPACKT"/>
        <w:rPr>
          <w:del w:id="1762" w:author="Dayan Hyames" w:date="2010-03-22T11:10:00Z"/>
        </w:rPr>
      </w:pPr>
      <w:r>
        <w:t xml:space="preserve">To change the date formats for a particular language, simply select the </w:t>
      </w:r>
      <w:r>
        <w:rPr>
          <w:rStyle w:val="ScreenTextPACKT"/>
        </w:rPr>
        <w:t>edit</w:t>
      </w:r>
      <w:r>
        <w:t xml:space="preserve"> link for the language.</w:t>
      </w:r>
      <w:del w:id="1763" w:author="Dayan Hyames" w:date="2010-03-22T11:21:00Z">
        <w:r w:rsidDel="0034548E">
          <w:delText xml:space="preserve">  </w:delText>
        </w:r>
      </w:del>
      <w:ins w:id="1764" w:author="Dayan Hyames" w:date="2010-03-22T11:21:00Z">
        <w:r w:rsidR="0034548E">
          <w:t xml:space="preserve"> </w:t>
        </w:r>
      </w:ins>
      <w:r>
        <w:t>This takes you to a screen where you can override the default settings for a date type</w:t>
      </w:r>
      <w:ins w:id="1765" w:author="Dayan Hyames" w:date="2010-03-22T09:48:00Z">
        <w:r w:rsidR="005F052E">
          <w:t>:</w:t>
        </w:r>
      </w:ins>
      <w:del w:id="1766" w:author="Dayan Hyames" w:date="2010-03-22T09:48:00Z">
        <w:r w:rsidDel="005F052E">
          <w:delText xml:space="preserve">. </w:delText>
        </w:r>
      </w:del>
      <w:del w:id="1767" w:author="Dayan Hyames" w:date="2010-03-22T11:10:00Z">
        <w:r w:rsidDel="00B762A1">
          <w:delText xml:space="preserve"> </w:delText>
        </w:r>
      </w:del>
    </w:p>
    <w:p w:rsidR="00B762A1" w:rsidRDefault="00B762A1">
      <w:pPr>
        <w:pStyle w:val="NormalPACKT"/>
        <w:rPr>
          <w:ins w:id="1768" w:author="Dayan Hyames" w:date="2010-03-22T11:10:00Z"/>
        </w:rPr>
      </w:pPr>
    </w:p>
    <w:p w:rsidR="00CF313F" w:rsidRDefault="00296890">
      <w:pPr>
        <w:pStyle w:val="FigurePACKT"/>
        <w:pPrChange w:id="1769" w:author="Dayan Hyames" w:date="2010-03-22T14:27:00Z">
          <w:pPr>
            <w:pStyle w:val="NormalPACKT"/>
          </w:pPr>
        </w:pPrChange>
      </w:pPr>
      <w:r>
        <w:rPr>
          <w:noProof/>
          <w:lang w:val="en-US"/>
        </w:rPr>
        <w:lastRenderedPageBreak/>
        <w:drawing>
          <wp:inline distT="0" distB="0" distL="0" distR="0">
            <wp:extent cx="5029200" cy="23526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5029200" cy="235267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770" w:author="Dayan Hyames" w:date="2010-03-17T17:47:00Z">
        <w:r w:rsidR="00C1047E">
          <w:t xml:space="preserve">image </w:t>
        </w:r>
      </w:ins>
      <w:r>
        <w:t>1223_0</w:t>
      </w:r>
      <w:ins w:id="1771" w:author="Dayan Hyames" w:date="2010-03-17T17:37:00Z">
        <w:r w:rsidR="00514F45">
          <w:t>4</w:t>
        </w:r>
      </w:ins>
      <w:del w:id="1772" w:author="Dayan Hyames" w:date="2010-03-17T17:37:00Z">
        <w:r w:rsidDel="00514F45">
          <w:delText>3</w:delText>
        </w:r>
      </w:del>
      <w:r>
        <w:t>_27</w:t>
      </w:r>
      <w:del w:id="1773" w:author="Dayan Hyames" w:date="2010-03-17T17:47:00Z">
        <w:r w:rsidDel="00C1047E">
          <w:delText>_Language_Date_Format</w:delText>
        </w:r>
      </w:del>
      <w:r>
        <w:t>.png</w:t>
      </w:r>
    </w:p>
    <w:p w:rsidR="00FC556B" w:rsidRDefault="00FC556B">
      <w:pPr>
        <w:pStyle w:val="NormalPACKT"/>
      </w:pPr>
      <w:r>
        <w:t>Typical changes here will include changing the order of the month and day and changing the format of the time to match the formatting which site visitors expect.</w:t>
      </w:r>
    </w:p>
    <w:p w:rsidR="00FC556B" w:rsidRDefault="00FC556B">
      <w:pPr>
        <w:pStyle w:val="Heading1"/>
      </w:pPr>
      <w:r>
        <w:t>User Management</w:t>
      </w:r>
    </w:p>
    <w:p w:rsidR="00FC556B" w:rsidDel="00B762A1" w:rsidRDefault="00FC556B">
      <w:pPr>
        <w:pStyle w:val="NormalPACKT"/>
        <w:rPr>
          <w:del w:id="1774" w:author="Dayan Hyames" w:date="2010-03-22T11:10:00Z"/>
        </w:rPr>
      </w:pPr>
      <w:r>
        <w:t>The user management module also received a significant amount of attention in Drupal 7.</w:t>
      </w:r>
      <w:del w:id="1775" w:author="Dayan Hyames" w:date="2010-03-22T11:21:00Z">
        <w:r w:rsidDel="0034548E">
          <w:delText xml:space="preserve">  </w:delText>
        </w:r>
      </w:del>
      <w:ins w:id="1776" w:author="Dayan Hyames" w:date="2010-03-22T11:21:00Z">
        <w:r w:rsidR="0034548E">
          <w:t xml:space="preserve"> </w:t>
        </w:r>
      </w:ins>
      <w:r>
        <w:t>The interface has been made easier to use, more secure, and more powerful.</w:t>
      </w:r>
      <w:del w:id="1777" w:author="Dayan Hyames" w:date="2010-03-22T11:10:00Z">
        <w:r w:rsidDel="00B762A1">
          <w:delText xml:space="preserve"> </w:delText>
        </w:r>
      </w:del>
    </w:p>
    <w:p w:rsidR="00B762A1" w:rsidRDefault="00B762A1">
      <w:pPr>
        <w:pStyle w:val="NormalPACKT"/>
        <w:rPr>
          <w:ins w:id="1778" w:author="Dayan Hyames" w:date="2010-03-22T11:10:00Z"/>
        </w:rPr>
      </w:pPr>
    </w:p>
    <w:p w:rsidR="00FC556B" w:rsidRDefault="00FC556B">
      <w:pPr>
        <w:pStyle w:val="Heading2"/>
      </w:pPr>
      <w:r>
        <w:t>Account Settings</w:t>
      </w:r>
    </w:p>
    <w:p w:rsidR="00FC556B" w:rsidDel="00F45F5A" w:rsidRDefault="00FC556B">
      <w:pPr>
        <w:pStyle w:val="NormalPACKT"/>
        <w:rPr>
          <w:del w:id="1779" w:author="Dayan Hyames" w:date="2010-03-22T11:06:00Z"/>
        </w:rPr>
      </w:pPr>
      <w:r>
        <w:t>As discussed previously, the user account settings have been significantly revised and enhanced. Let</w:t>
      </w:r>
      <w:del w:id="1780" w:author="Dayan Hyames" w:date="2010-03-22T12:37:00Z">
        <w:r w:rsidDel="00411479">
          <w:delText>'</w:delText>
        </w:r>
      </w:del>
      <w:ins w:id="1781" w:author="Dayan Hyames" w:date="2010-03-22T12:37:00Z">
        <w:r w:rsidR="00411479">
          <w:t>'</w:t>
        </w:r>
      </w:ins>
      <w:r>
        <w:t xml:space="preserve">s look at each section of the </w:t>
      </w:r>
      <w:r w:rsidR="00027BD3" w:rsidRPr="00027BD3">
        <w:rPr>
          <w:rStyle w:val="ScreenTextPACKT"/>
          <w:rFonts w:eastAsia="Arial"/>
          <w:rPrChange w:id="1782" w:author="Mark Noble" w:date="2010-02-04T16:56:00Z">
            <w:rPr>
              <w:rStyle w:val="ScreenTextPACKT"/>
              <w:b/>
              <w:shadow/>
              <w:szCs w:val="28"/>
            </w:rPr>
          </w:rPrChange>
        </w:rPr>
        <w:t>Account settings</w:t>
      </w:r>
      <w:r>
        <w:t xml:space="preserve"> </w:t>
      </w:r>
      <w:ins w:id="1783" w:author="Mark Noble" w:date="2010-02-04T16:55:00Z">
        <w:r>
          <w:t>conf</w:t>
        </w:r>
      </w:ins>
      <w:ins w:id="1784" w:author="Mark Noble" w:date="2010-02-04T16:56:00Z">
        <w:r>
          <w:t>iguration</w:t>
        </w:r>
      </w:ins>
      <w:del w:id="1785" w:author="Mark Noble" w:date="2010-02-04T16:56:00Z">
        <w:r>
          <w:commentReference w:id="1786"/>
        </w:r>
      </w:del>
      <w:ins w:id="1787" w:author="Mark Noble" w:date="2010-02-04T16:56:00Z">
        <w:r>
          <w:t xml:space="preserve"> </w:t>
        </w:r>
      </w:ins>
      <w:r>
        <w:t>section in detail</w:t>
      </w:r>
      <w:ins w:id="1788" w:author="Dayan Hyames" w:date="2010-03-22T09:48:00Z">
        <w:r w:rsidR="0079772A">
          <w:t>:</w:t>
        </w:r>
      </w:ins>
      <w:del w:id="1789" w:author="Dayan Hyames" w:date="2010-03-22T09:48:00Z">
        <w:r w:rsidDel="0079772A">
          <w:delText>.</w:delText>
        </w:r>
      </w:del>
      <w:del w:id="1790" w:author="Dayan Hyames" w:date="2010-03-22T11:06:00Z">
        <w:r w:rsidDel="00F45F5A">
          <w:delText xml:space="preserve">  </w:delText>
        </w:r>
      </w:del>
    </w:p>
    <w:p w:rsidR="00F45F5A" w:rsidRDefault="00F45F5A">
      <w:pPr>
        <w:pStyle w:val="NormalPACKT"/>
        <w:rPr>
          <w:ins w:id="1791" w:author="Dayan Hyames" w:date="2010-03-22T11:06:00Z"/>
        </w:rPr>
      </w:pPr>
    </w:p>
    <w:p w:rsidR="00CF313F" w:rsidRDefault="00296890">
      <w:pPr>
        <w:pStyle w:val="FigurePACKT"/>
        <w:pPrChange w:id="1792" w:author="Dayan Hyames" w:date="2010-03-22T14:27:00Z">
          <w:pPr>
            <w:pStyle w:val="NormalPACKT"/>
          </w:pPr>
        </w:pPrChange>
      </w:pPr>
      <w:r>
        <w:rPr>
          <w:noProof/>
          <w:lang w:val="en-US"/>
        </w:rPr>
        <w:lastRenderedPageBreak/>
        <w:drawing>
          <wp:inline distT="0" distB="0" distL="0" distR="0">
            <wp:extent cx="5029200" cy="31337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5029200" cy="313372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793" w:author="Dayan Hyames" w:date="2010-03-17T17:48:00Z">
        <w:r w:rsidR="00C1047E">
          <w:t xml:space="preserve">image </w:t>
        </w:r>
      </w:ins>
      <w:r>
        <w:t>1223_0</w:t>
      </w:r>
      <w:ins w:id="1794" w:author="Dayan Hyames" w:date="2010-03-17T17:37:00Z">
        <w:r w:rsidR="00514F45">
          <w:t>4</w:t>
        </w:r>
      </w:ins>
      <w:del w:id="1795" w:author="Dayan Hyames" w:date="2010-03-17T17:37:00Z">
        <w:r w:rsidDel="00514F45">
          <w:delText>3</w:delText>
        </w:r>
      </w:del>
      <w:r>
        <w:t>_28</w:t>
      </w:r>
      <w:del w:id="1796" w:author="Dayan Hyames" w:date="2010-03-17T17:48:00Z">
        <w:r w:rsidDel="00C1047E">
          <w:delText>_Account_Settings_1</w:delText>
        </w:r>
      </w:del>
      <w:r>
        <w:t>.png</w:t>
      </w:r>
    </w:p>
    <w:p w:rsidR="00FC556B" w:rsidDel="00B762A1" w:rsidRDefault="00FC556B">
      <w:pPr>
        <w:pStyle w:val="NormalPACKT"/>
        <w:rPr>
          <w:del w:id="1797" w:author="Dayan Hyames" w:date="2010-03-22T11:10:00Z"/>
        </w:rPr>
      </w:pPr>
      <w:r>
        <w:t xml:space="preserve">The </w:t>
      </w:r>
      <w:ins w:id="1798" w:author="Dayan Hyames" w:date="2010-03-22T09:49:00Z">
        <w:r w:rsidR="00027BD3" w:rsidRPr="00027BD3">
          <w:rPr>
            <w:rStyle w:val="ScreenTextPACKT"/>
            <w:rPrChange w:id="1799" w:author="Dayan Hyames" w:date="2010-03-23T11:24:00Z">
              <w:rPr>
                <w:rFonts w:ascii="Arial" w:hAnsi="Arial"/>
                <w:color w:val="008000"/>
                <w:sz w:val="20"/>
              </w:rPr>
            </w:rPrChange>
          </w:rPr>
          <w:t>A</w:t>
        </w:r>
      </w:ins>
      <w:del w:id="1800" w:author="Dayan Hyames" w:date="2010-03-22T09:49:00Z">
        <w:r w:rsidR="00027BD3" w:rsidRPr="00027BD3">
          <w:rPr>
            <w:rStyle w:val="ScreenTextPACKT"/>
            <w:rPrChange w:id="1801" w:author="Dayan Hyames" w:date="2010-03-23T11:24:00Z">
              <w:rPr>
                <w:rFonts w:ascii="Arial" w:hAnsi="Arial"/>
                <w:color w:val="008000"/>
                <w:sz w:val="20"/>
              </w:rPr>
            </w:rPrChange>
          </w:rPr>
          <w:delText>a</w:delText>
        </w:r>
      </w:del>
      <w:r w:rsidR="00027BD3" w:rsidRPr="00027BD3">
        <w:rPr>
          <w:rStyle w:val="ScreenTextPACKT"/>
          <w:rPrChange w:id="1802" w:author="Dayan Hyames" w:date="2010-03-23T11:24:00Z">
            <w:rPr>
              <w:rFonts w:ascii="Arial" w:hAnsi="Arial"/>
              <w:color w:val="008000"/>
              <w:sz w:val="20"/>
            </w:rPr>
          </w:rPrChange>
        </w:rPr>
        <w:t>nonymous</w:t>
      </w:r>
      <w:r>
        <w:t xml:space="preserve"> </w:t>
      </w:r>
      <w:ins w:id="1803" w:author="Dayan Hyames" w:date="2010-03-22T09:49:00Z">
        <w:r w:rsidR="00027BD3" w:rsidRPr="00027BD3">
          <w:rPr>
            <w:rStyle w:val="ScreenTextPACKT"/>
            <w:rPrChange w:id="1804" w:author="Dayan Hyames" w:date="2010-03-23T11:24:00Z">
              <w:rPr>
                <w:rFonts w:ascii="Arial" w:hAnsi="Arial"/>
                <w:color w:val="008000"/>
                <w:sz w:val="20"/>
              </w:rPr>
            </w:rPrChange>
          </w:rPr>
          <w:t>U</w:t>
        </w:r>
      </w:ins>
      <w:del w:id="1805" w:author="Dayan Hyames" w:date="2010-03-22T09:49:00Z">
        <w:r w:rsidR="00027BD3" w:rsidRPr="00027BD3">
          <w:rPr>
            <w:rStyle w:val="ScreenTextPACKT"/>
            <w:rPrChange w:id="1806" w:author="Dayan Hyames" w:date="2010-03-23T11:24:00Z">
              <w:rPr>
                <w:rFonts w:ascii="Arial" w:hAnsi="Arial"/>
                <w:color w:val="008000"/>
                <w:sz w:val="20"/>
              </w:rPr>
            </w:rPrChange>
          </w:rPr>
          <w:delText>u</w:delText>
        </w:r>
      </w:del>
      <w:r w:rsidR="00027BD3" w:rsidRPr="00027BD3">
        <w:rPr>
          <w:rStyle w:val="ScreenTextPACKT"/>
          <w:rPrChange w:id="1807" w:author="Dayan Hyames" w:date="2010-03-23T11:24:00Z">
            <w:rPr>
              <w:rFonts w:ascii="Arial" w:hAnsi="Arial"/>
              <w:color w:val="008000"/>
              <w:sz w:val="20"/>
            </w:rPr>
          </w:rPrChange>
        </w:rPr>
        <w:t>sers</w:t>
      </w:r>
      <w:r>
        <w:t xml:space="preserve"> setting and </w:t>
      </w:r>
      <w:ins w:id="1808" w:author="Dayan Hyames" w:date="2010-03-22T09:49:00Z">
        <w:r w:rsidR="00027BD3" w:rsidRPr="00027BD3">
          <w:rPr>
            <w:rStyle w:val="ScreenTextPACKT"/>
            <w:rPrChange w:id="1809" w:author="Dayan Hyames" w:date="2010-03-23T11:24:00Z">
              <w:rPr>
                <w:rFonts w:ascii="Arial" w:hAnsi="Arial"/>
                <w:color w:val="008000"/>
                <w:sz w:val="20"/>
              </w:rPr>
            </w:rPrChange>
          </w:rPr>
          <w:t>C</w:t>
        </w:r>
      </w:ins>
      <w:del w:id="1810" w:author="Dayan Hyames" w:date="2010-03-22T09:49:00Z">
        <w:r w:rsidR="00027BD3" w:rsidRPr="00027BD3">
          <w:rPr>
            <w:rStyle w:val="ScreenTextPACKT"/>
            <w:rPrChange w:id="1811" w:author="Dayan Hyames" w:date="2010-03-23T11:24:00Z">
              <w:rPr>
                <w:rFonts w:ascii="Arial" w:hAnsi="Arial"/>
                <w:color w:val="008000"/>
                <w:sz w:val="20"/>
              </w:rPr>
            </w:rPrChange>
          </w:rPr>
          <w:delText>c</w:delText>
        </w:r>
      </w:del>
      <w:r w:rsidR="00027BD3" w:rsidRPr="00027BD3">
        <w:rPr>
          <w:rStyle w:val="ScreenTextPACKT"/>
          <w:rPrChange w:id="1812" w:author="Dayan Hyames" w:date="2010-03-23T11:24:00Z">
            <w:rPr>
              <w:rFonts w:ascii="Arial" w:hAnsi="Arial"/>
              <w:color w:val="008000"/>
              <w:sz w:val="20"/>
            </w:rPr>
          </w:rPrChange>
        </w:rPr>
        <w:t>ontact</w:t>
      </w:r>
      <w:r>
        <w:t xml:space="preserve"> </w:t>
      </w:r>
      <w:ins w:id="1813" w:author="Dayan Hyames" w:date="2010-03-22T09:49:00Z">
        <w:r w:rsidR="00027BD3" w:rsidRPr="00027BD3">
          <w:rPr>
            <w:rStyle w:val="ScreenTextPACKT"/>
            <w:rPrChange w:id="1814" w:author="Dayan Hyames" w:date="2010-03-23T11:24:00Z">
              <w:rPr>
                <w:rFonts w:ascii="Arial" w:hAnsi="Arial"/>
                <w:color w:val="008000"/>
                <w:sz w:val="20"/>
              </w:rPr>
            </w:rPrChange>
          </w:rPr>
          <w:t>S</w:t>
        </w:r>
      </w:ins>
      <w:del w:id="1815" w:author="Dayan Hyames" w:date="2010-03-22T09:49:00Z">
        <w:r w:rsidR="00027BD3" w:rsidRPr="00027BD3">
          <w:rPr>
            <w:rStyle w:val="ScreenTextPACKT"/>
            <w:rPrChange w:id="1816" w:author="Dayan Hyames" w:date="2010-03-23T11:24:00Z">
              <w:rPr>
                <w:rFonts w:ascii="Arial" w:hAnsi="Arial"/>
                <w:color w:val="008000"/>
                <w:sz w:val="20"/>
              </w:rPr>
            </w:rPrChange>
          </w:rPr>
          <w:delText>s</w:delText>
        </w:r>
      </w:del>
      <w:r w:rsidR="00027BD3" w:rsidRPr="00027BD3">
        <w:rPr>
          <w:rStyle w:val="ScreenTextPACKT"/>
          <w:rPrChange w:id="1817" w:author="Dayan Hyames" w:date="2010-03-23T11:24:00Z">
            <w:rPr>
              <w:rFonts w:ascii="Arial" w:hAnsi="Arial"/>
              <w:color w:val="008000"/>
              <w:sz w:val="20"/>
            </w:rPr>
          </w:rPrChange>
        </w:rPr>
        <w:t>ettings</w:t>
      </w:r>
      <w:r>
        <w:t xml:space="preserve"> are carryovers from Drupal 6 and serve the same function.</w:t>
      </w:r>
      <w:del w:id="1818" w:author="Dayan Hyames" w:date="2010-03-22T11:21:00Z">
        <w:r w:rsidDel="0034548E">
          <w:delText xml:space="preserve">  </w:delText>
        </w:r>
      </w:del>
      <w:ins w:id="1819" w:author="Dayan Hyames" w:date="2010-03-22T11:21:00Z">
        <w:r w:rsidR="0034548E">
          <w:t xml:space="preserve"> </w:t>
        </w:r>
      </w:ins>
      <w:r>
        <w:t xml:space="preserve">The </w:t>
      </w:r>
      <w:r w:rsidR="00027BD3" w:rsidRPr="00027BD3">
        <w:rPr>
          <w:rStyle w:val="ScreenTextPACKT"/>
          <w:rFonts w:eastAsia="Arial"/>
          <w:rPrChange w:id="1820" w:author="Mark Noble" w:date="2010-02-04T17:05:00Z">
            <w:rPr>
              <w:rStyle w:val="ScreenTextPACKT"/>
              <w:b/>
              <w:shadow/>
              <w:szCs w:val="28"/>
            </w:rPr>
          </w:rPrChange>
        </w:rPr>
        <w:t xml:space="preserve">Administrator </w:t>
      </w:r>
      <w:ins w:id="1821" w:author="Dayan Hyames" w:date="2010-03-23T11:24:00Z">
        <w:r w:rsidR="00F8313C">
          <w:rPr>
            <w:rStyle w:val="ScreenTextPACKT"/>
            <w:rFonts w:eastAsia="Arial"/>
          </w:rPr>
          <w:t>R</w:t>
        </w:r>
      </w:ins>
      <w:del w:id="1822" w:author="Dayan Hyames" w:date="2010-03-23T11:24:00Z">
        <w:r w:rsidR="00027BD3" w:rsidRPr="00027BD3">
          <w:rPr>
            <w:rStyle w:val="ScreenTextPACKT"/>
            <w:rFonts w:eastAsia="Arial"/>
            <w:rPrChange w:id="1823" w:author="Mark Noble" w:date="2010-02-04T17:05:00Z">
              <w:rPr>
                <w:rStyle w:val="ScreenTextPACKT"/>
                <w:b/>
                <w:shadow/>
                <w:szCs w:val="28"/>
              </w:rPr>
            </w:rPrChange>
          </w:rPr>
          <w:delText>r</w:delText>
        </w:r>
      </w:del>
      <w:r w:rsidR="00027BD3" w:rsidRPr="00027BD3">
        <w:rPr>
          <w:rStyle w:val="ScreenTextPACKT"/>
          <w:rFonts w:eastAsia="Arial"/>
          <w:rPrChange w:id="1824" w:author="Mark Noble" w:date="2010-02-04T17:05:00Z">
            <w:rPr>
              <w:rStyle w:val="ScreenTextPACKT"/>
              <w:b/>
              <w:shadow/>
              <w:szCs w:val="28"/>
            </w:rPr>
          </w:rPrChange>
        </w:rPr>
        <w:t>ole</w:t>
      </w:r>
      <w:r>
        <w:t xml:space="preserve"> </w:t>
      </w:r>
      <w:ins w:id="1825" w:author="Mark Noble" w:date="2010-02-04T17:05:00Z">
        <w:r>
          <w:t xml:space="preserve">setting </w:t>
        </w:r>
      </w:ins>
      <w:r>
        <w:t xml:space="preserve">is brand new in Drupal </w:t>
      </w:r>
      <w:del w:id="1826" w:author="Mark Noble" w:date="2010-02-04T16:57:00Z">
        <w:r>
          <w:delText>6</w:delText>
        </w:r>
      </w:del>
      <w:ins w:id="1827" w:author="Mark Noble" w:date="2010-02-04T16:57:00Z">
        <w:r>
          <w:t>7</w:t>
        </w:r>
      </w:ins>
      <w:r>
        <w:commentReference w:id="1828"/>
      </w:r>
      <w:r>
        <w:t>.</w:t>
      </w:r>
      <w:del w:id="1829" w:author="Dayan Hyames" w:date="2010-03-22T11:21:00Z">
        <w:r w:rsidDel="0034548E">
          <w:delText xml:space="preserve">  </w:delText>
        </w:r>
      </w:del>
      <w:ins w:id="1830" w:author="Dayan Hyames" w:date="2010-03-22T11:21:00Z">
        <w:r w:rsidR="0034548E">
          <w:t xml:space="preserve"> </w:t>
        </w:r>
      </w:ins>
      <w:r>
        <w:t>This setting allows you to define a role that automatically has all permissions enabled for it.</w:t>
      </w:r>
      <w:del w:id="1831" w:author="Dayan Hyames" w:date="2010-03-22T11:21:00Z">
        <w:r w:rsidDel="0034548E">
          <w:delText xml:space="preserve">  </w:delText>
        </w:r>
      </w:del>
      <w:ins w:id="1832" w:author="Dayan Hyames" w:date="2010-03-22T11:21:00Z">
        <w:r w:rsidR="0034548E">
          <w:t xml:space="preserve"> </w:t>
        </w:r>
      </w:ins>
      <w:r>
        <w:t>The Drupal installer creates an administrator account for you.</w:t>
      </w:r>
      <w:del w:id="1833" w:author="Dayan Hyames" w:date="2010-03-22T11:21:00Z">
        <w:r w:rsidDel="0034548E">
          <w:delText xml:space="preserve">  </w:delText>
        </w:r>
      </w:del>
      <w:ins w:id="1834" w:author="Dayan Hyames" w:date="2010-03-22T11:21:00Z">
        <w:r w:rsidR="0034548E">
          <w:t xml:space="preserve"> </w:t>
        </w:r>
      </w:ins>
      <w:r>
        <w:t xml:space="preserve">You can also change this to any other role within the system here. </w:t>
      </w:r>
      <w:ins w:id="1835" w:author="Mark Noble" w:date="2010-02-04T16:57:00Z">
        <w:r>
          <w:t>When you change the administrato</w:t>
        </w:r>
      </w:ins>
      <w:ins w:id="1836" w:author="Mark Noble" w:date="2010-02-04T16:58:00Z">
        <w:r>
          <w:t xml:space="preserve">r role, the new role will automatically have all new </w:t>
        </w:r>
      </w:ins>
      <w:ins w:id="1837" w:author="Mark Noble" w:date="2010-02-04T17:02:00Z">
        <w:r>
          <w:t>permissions assigned to it when modules are enabled.</w:t>
        </w:r>
        <w:del w:id="1838" w:author="Dayan Hyames" w:date="2010-03-22T11:21:00Z">
          <w:r w:rsidDel="0034548E">
            <w:delText xml:space="preserve">  </w:delText>
          </w:r>
        </w:del>
      </w:ins>
      <w:ins w:id="1839" w:author="Dayan Hyames" w:date="2010-03-22T11:21:00Z">
        <w:r w:rsidR="0034548E">
          <w:t xml:space="preserve"> </w:t>
        </w:r>
      </w:ins>
      <w:ins w:id="1840" w:author="Mark Noble" w:date="2010-02-04T17:02:00Z">
        <w:r>
          <w:t>You c</w:t>
        </w:r>
      </w:ins>
      <w:ins w:id="1841" w:author="Mark Noble" w:date="2010-02-04T17:03:00Z">
        <w:r>
          <w:t xml:space="preserve">an also set the Administrator role </w:t>
        </w:r>
      </w:ins>
      <w:ins w:id="1842" w:author="Mark Noble" w:date="2010-02-04T17:04:00Z">
        <w:r>
          <w:t xml:space="preserve">to </w:t>
        </w:r>
        <w:r>
          <w:rPr>
            <w:rStyle w:val="ScreenTextPACKT"/>
          </w:rPr>
          <w:t>disabled</w:t>
        </w:r>
        <w:r>
          <w:t xml:space="preserve"> which will prevent Drupal from automaticall</w:t>
        </w:r>
      </w:ins>
      <w:ins w:id="1843" w:author="Mark Noble" w:date="2010-02-04T17:05:00Z">
        <w:r>
          <w:t>y altering any roles.</w:t>
        </w:r>
      </w:ins>
      <w:r>
        <w:commentReference w:id="1844"/>
      </w:r>
      <w:del w:id="1845" w:author="Dayan Hyames" w:date="2010-03-22T11:10:00Z">
        <w:r w:rsidDel="00B762A1">
          <w:delText xml:space="preserve"> </w:delText>
        </w:r>
      </w:del>
    </w:p>
    <w:p w:rsidR="00B762A1" w:rsidRDefault="00B762A1">
      <w:pPr>
        <w:pStyle w:val="NormalPACKT"/>
        <w:rPr>
          <w:ins w:id="1846" w:author="Dayan Hyames" w:date="2010-03-22T11:10:00Z"/>
        </w:rPr>
      </w:pPr>
    </w:p>
    <w:p w:rsidR="00CF313F" w:rsidRDefault="00FC556B">
      <w:pPr>
        <w:pStyle w:val="TipwithoutheadingPACKT"/>
        <w:pPrChange w:id="1847" w:author="Dayan Hyames" w:date="2010-03-22T19:27:00Z">
          <w:pPr>
            <w:pStyle w:val="TipPACKT"/>
          </w:pPr>
        </w:pPrChange>
      </w:pPr>
      <w:r>
        <w:t>If you change the administrator role, make sure to review the permissions for both the old role and the new role.</w:t>
      </w:r>
      <w:del w:id="1848" w:author="Dayan Hyames" w:date="2010-03-22T11:21:00Z">
        <w:r w:rsidDel="0034548E">
          <w:delText xml:space="preserve">  </w:delText>
        </w:r>
      </w:del>
      <w:ins w:id="1849" w:author="Dayan Hyames" w:date="2010-03-22T11:21:00Z">
        <w:r w:rsidR="0034548E">
          <w:t xml:space="preserve"> </w:t>
        </w:r>
      </w:ins>
      <w:r>
        <w:t>Drupal does not modify any permissions when changing the administrator role so you may need to enable or disable some permissions.</w:t>
      </w:r>
    </w:p>
    <w:p w:rsidR="00FC556B" w:rsidDel="00F45F5A" w:rsidRDefault="00FC556B">
      <w:pPr>
        <w:pStyle w:val="NormalPACKT"/>
        <w:rPr>
          <w:del w:id="1850" w:author="Dayan Hyames" w:date="2010-03-22T11:06:00Z"/>
        </w:rPr>
      </w:pPr>
      <w:r>
        <w:t>Let</w:t>
      </w:r>
      <w:del w:id="1851" w:author="Dayan Hyames" w:date="2010-03-22T12:37:00Z">
        <w:r w:rsidDel="00411479">
          <w:delText>'</w:delText>
        </w:r>
      </w:del>
      <w:ins w:id="1852" w:author="Dayan Hyames" w:date="2010-03-22T12:37:00Z">
        <w:r w:rsidR="00411479">
          <w:t>'</w:t>
        </w:r>
      </w:ins>
      <w:r>
        <w:t xml:space="preserve">s look at the next section now, the </w:t>
      </w:r>
      <w:r w:rsidR="00027BD3" w:rsidRPr="00027BD3">
        <w:rPr>
          <w:rStyle w:val="ScreenTextPACKT"/>
          <w:rPrChange w:id="1853" w:author="Dayan Hyames" w:date="2010-03-23T11:25:00Z">
            <w:rPr>
              <w:rFonts w:ascii="Arial" w:hAnsi="Arial"/>
              <w:color w:val="008000"/>
              <w:sz w:val="20"/>
            </w:rPr>
          </w:rPrChange>
        </w:rPr>
        <w:t>Registration</w:t>
      </w:r>
      <w:r>
        <w:t xml:space="preserve"> </w:t>
      </w:r>
      <w:r w:rsidR="00027BD3" w:rsidRPr="00027BD3">
        <w:rPr>
          <w:rStyle w:val="ScreenTextPACKT"/>
          <w:rPrChange w:id="1854" w:author="Dayan Hyames" w:date="2010-03-23T11:25:00Z">
            <w:rPr>
              <w:rFonts w:ascii="Arial" w:hAnsi="Arial"/>
              <w:color w:val="008000"/>
              <w:sz w:val="20"/>
            </w:rPr>
          </w:rPrChange>
        </w:rPr>
        <w:t>and</w:t>
      </w:r>
      <w:r>
        <w:t xml:space="preserve"> </w:t>
      </w:r>
      <w:ins w:id="1855" w:author="Dayan Hyames" w:date="2010-03-22T09:50:00Z">
        <w:r w:rsidR="00027BD3" w:rsidRPr="00027BD3">
          <w:rPr>
            <w:rStyle w:val="ScreenTextPACKT"/>
            <w:rPrChange w:id="1856" w:author="Dayan Hyames" w:date="2010-03-23T11:25:00Z">
              <w:rPr>
                <w:rFonts w:ascii="Arial" w:hAnsi="Arial"/>
                <w:color w:val="008000"/>
                <w:sz w:val="20"/>
              </w:rPr>
            </w:rPrChange>
          </w:rPr>
          <w:t>C</w:t>
        </w:r>
      </w:ins>
      <w:del w:id="1857" w:author="Dayan Hyames" w:date="2010-03-22T09:50:00Z">
        <w:r w:rsidR="00027BD3" w:rsidRPr="00027BD3">
          <w:rPr>
            <w:rStyle w:val="ScreenTextPACKT"/>
            <w:rPrChange w:id="1858" w:author="Dayan Hyames" w:date="2010-03-23T11:25:00Z">
              <w:rPr>
                <w:rFonts w:ascii="Arial" w:hAnsi="Arial"/>
                <w:color w:val="008000"/>
                <w:sz w:val="20"/>
              </w:rPr>
            </w:rPrChange>
          </w:rPr>
          <w:delText>c</w:delText>
        </w:r>
      </w:del>
      <w:r w:rsidR="00027BD3" w:rsidRPr="00027BD3">
        <w:rPr>
          <w:rStyle w:val="ScreenTextPACKT"/>
          <w:rPrChange w:id="1859" w:author="Dayan Hyames" w:date="2010-03-23T11:25:00Z">
            <w:rPr>
              <w:rFonts w:ascii="Arial" w:hAnsi="Arial"/>
              <w:color w:val="008000"/>
              <w:sz w:val="20"/>
            </w:rPr>
          </w:rPrChange>
        </w:rPr>
        <w:t>ancellation</w:t>
      </w:r>
      <w:r>
        <w:t xml:space="preserve"> settings</w:t>
      </w:r>
      <w:ins w:id="1860" w:author="Dayan Hyames" w:date="2010-03-23T09:32:00Z">
        <w:r w:rsidR="009E1490">
          <w:t>:</w:t>
        </w:r>
      </w:ins>
      <w:del w:id="1861" w:author="Dayan Hyames" w:date="2010-03-23T09:32:00Z">
        <w:r w:rsidDel="009E1490">
          <w:delText>.</w:delText>
        </w:r>
      </w:del>
      <w:del w:id="1862" w:author="Dayan Hyames" w:date="2010-03-22T11:06:00Z">
        <w:r w:rsidDel="00F45F5A">
          <w:delText xml:space="preserve">  </w:delText>
        </w:r>
      </w:del>
    </w:p>
    <w:p w:rsidR="00F45F5A" w:rsidRDefault="00F45F5A">
      <w:pPr>
        <w:pStyle w:val="NormalPACKT"/>
        <w:rPr>
          <w:ins w:id="1863" w:author="Dayan Hyames" w:date="2010-03-22T11:06:00Z"/>
        </w:rPr>
      </w:pPr>
    </w:p>
    <w:p w:rsidR="00CF313F" w:rsidRDefault="00CF313F">
      <w:pPr>
        <w:pStyle w:val="FigurePACKT"/>
        <w:rPr>
          <w:ins w:id="1864" w:author="Dayan Hyames" w:date="2010-03-22T14:28:00Z"/>
        </w:rPr>
        <w:pPrChange w:id="1865" w:author="Dayan Hyames" w:date="2010-03-22T14:28:00Z">
          <w:pPr>
            <w:pStyle w:val="LayoutInformationPACKT"/>
          </w:pPr>
        </w:pPrChange>
      </w:pPr>
      <w:r>
        <w:rPr>
          <w:noProof/>
          <w:lang w:val="en-US"/>
          <w:rPrChange w:id="1866" w:author="Unknown">
            <w:rPr>
              <w:noProof/>
              <w:color w:val="008000"/>
              <w:sz w:val="20"/>
            </w:rPr>
          </w:rPrChange>
        </w:rPr>
        <w:lastRenderedPageBreak/>
        <w:drawing>
          <wp:inline distT="0" distB="0" distL="0" distR="0">
            <wp:extent cx="5027295" cy="2794635"/>
            <wp:effectExtent l="19050" t="0" r="1905"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5027295" cy="2794635"/>
                    </a:xfrm>
                    <a:prstGeom prst="rect">
                      <a:avLst/>
                    </a:prstGeom>
                    <a:solidFill>
                      <a:srgbClr val="FFFFFF"/>
                    </a:solidFill>
                    <a:ln w="9525">
                      <a:noFill/>
                      <a:miter lim="800000"/>
                      <a:headEnd/>
                      <a:tailEnd/>
                    </a:ln>
                  </pic:spPr>
                </pic:pic>
              </a:graphicData>
            </a:graphic>
          </wp:inline>
        </w:drawing>
      </w:r>
    </w:p>
    <w:p w:rsidR="00FC556B" w:rsidRDefault="00FC556B" w:rsidP="00547938">
      <w:pPr>
        <w:pStyle w:val="LayoutInformationPACKT"/>
      </w:pPr>
      <w:r>
        <w:t xml:space="preserve">Insert </w:t>
      </w:r>
      <w:ins w:id="1867" w:author="Dayan Hyames" w:date="2010-03-17T17:49:00Z">
        <w:r w:rsidR="00551153">
          <w:t xml:space="preserve">image </w:t>
        </w:r>
      </w:ins>
      <w:r>
        <w:t>1223_0</w:t>
      </w:r>
      <w:ins w:id="1868" w:author="Dayan Hyames" w:date="2010-03-17T17:37:00Z">
        <w:r w:rsidR="00514F45">
          <w:t>4</w:t>
        </w:r>
      </w:ins>
      <w:del w:id="1869" w:author="Dayan Hyames" w:date="2010-03-17T17:37:00Z">
        <w:r w:rsidDel="00514F45">
          <w:delText>3</w:delText>
        </w:r>
      </w:del>
      <w:r>
        <w:t>_29</w:t>
      </w:r>
      <w:del w:id="1870" w:author="Dayan Hyames" w:date="2010-03-17T17:49:00Z">
        <w:r w:rsidDel="00551153">
          <w:delText>_Registration_Cancellation</w:delText>
        </w:r>
      </w:del>
      <w:r>
        <w:t>.</w:t>
      </w:r>
      <w:r w:rsidRPr="00547938">
        <w:t>png</w:t>
      </w:r>
    </w:p>
    <w:p w:rsidR="00FC556B" w:rsidRDefault="00FC556B">
      <w:pPr>
        <w:pStyle w:val="NormalPACKT"/>
      </w:pPr>
      <w:r>
        <w:t>The registration settings remain the same from Drupal 6.</w:t>
      </w:r>
      <w:del w:id="1871" w:author="Dayan Hyames" w:date="2010-03-22T11:21:00Z">
        <w:r w:rsidDel="0034548E">
          <w:delText xml:space="preserve">  </w:delText>
        </w:r>
      </w:del>
      <w:ins w:id="1872" w:author="Dayan Hyames" w:date="2010-03-22T11:21:00Z">
        <w:r w:rsidR="0034548E">
          <w:t xml:space="preserve"> </w:t>
        </w:r>
      </w:ins>
      <w:r>
        <w:t>However, the cancellation settings are brand new in Drupal 7.</w:t>
      </w:r>
      <w:del w:id="1873" w:author="Dayan Hyames" w:date="2010-03-22T11:21:00Z">
        <w:r w:rsidDel="0034548E">
          <w:delText xml:space="preserve">  </w:delText>
        </w:r>
      </w:del>
      <w:ins w:id="1874" w:author="Dayan Hyames" w:date="2010-03-22T11:21:00Z">
        <w:r w:rsidR="0034548E">
          <w:t xml:space="preserve"> </w:t>
        </w:r>
      </w:ins>
      <w:r>
        <w:t>These settings allow you to determine what actions Drupal takes when a user cancels their account or when an administrator cancels a user</w:t>
      </w:r>
      <w:del w:id="1875" w:author="Dayan Hyames" w:date="2010-03-22T12:37:00Z">
        <w:r w:rsidDel="00411479">
          <w:delText>'</w:delText>
        </w:r>
      </w:del>
      <w:ins w:id="1876" w:author="Dayan Hyames" w:date="2010-03-22T12:37:00Z">
        <w:r w:rsidR="00411479">
          <w:t>'</w:t>
        </w:r>
      </w:ins>
      <w:r>
        <w:t>s account.</w:t>
      </w:r>
      <w:del w:id="1877" w:author="Dayan Hyames" w:date="2010-03-22T11:21:00Z">
        <w:r w:rsidDel="0034548E">
          <w:delText xml:space="preserve">  </w:delText>
        </w:r>
      </w:del>
      <w:ins w:id="1878" w:author="Dayan Hyames" w:date="2010-03-22T11:21:00Z">
        <w:r w:rsidR="0034548E">
          <w:t xml:space="preserve"> </w:t>
        </w:r>
      </w:ins>
      <w:r>
        <w:t>You have options to either disable or completely remove a user</w:t>
      </w:r>
      <w:del w:id="1879" w:author="Dayan Hyames" w:date="2010-03-22T12:37:00Z">
        <w:r w:rsidDel="00411479">
          <w:delText>'</w:delText>
        </w:r>
      </w:del>
      <w:ins w:id="1880" w:author="Dayan Hyames" w:date="2010-03-22T12:37:00Z">
        <w:r w:rsidR="00411479">
          <w:t>'</w:t>
        </w:r>
      </w:ins>
      <w:r>
        <w:t>s account with a variety of options for dealing with any content the user created.</w:t>
      </w:r>
    </w:p>
    <w:p w:rsidR="00CF313F" w:rsidRDefault="00FC556B">
      <w:pPr>
        <w:pStyle w:val="TipwithoutheadingPACKT"/>
        <w:rPr>
          <w:del w:id="1881" w:author="Dayan Hyames" w:date="2010-03-22T11:06:00Z"/>
        </w:rPr>
        <w:pPrChange w:id="1882" w:author="Dayan Hyames" w:date="2010-03-22T19:28:00Z">
          <w:pPr>
            <w:pStyle w:val="TipPACKT"/>
          </w:pPr>
        </w:pPrChange>
      </w:pPr>
      <w:r>
        <w:t>The ability for a user to cancel their own account is also new in Drupal 7.</w:t>
      </w:r>
      <w:del w:id="1883" w:author="Dayan Hyames" w:date="2010-03-22T11:21:00Z">
        <w:r w:rsidDel="0034548E">
          <w:delText xml:space="preserve">  </w:delText>
        </w:r>
      </w:del>
      <w:ins w:id="1884" w:author="Dayan Hyames" w:date="2010-03-22T11:21:00Z">
        <w:r w:rsidR="0034548E">
          <w:t xml:space="preserve"> </w:t>
        </w:r>
      </w:ins>
      <w:r>
        <w:t>To allow a user to cancel their own account, you will need to give them permissions to do so.</w:t>
      </w:r>
      <w:del w:id="1885" w:author="Dayan Hyames" w:date="2010-03-22T11:06:00Z">
        <w:r w:rsidDel="00F45F5A">
          <w:delText xml:space="preserve">  </w:delText>
        </w:r>
      </w:del>
    </w:p>
    <w:p w:rsidR="00CF313F" w:rsidRDefault="00CF313F">
      <w:pPr>
        <w:pStyle w:val="TipwithoutheadingPACKT"/>
        <w:rPr>
          <w:ins w:id="1886" w:author="Dayan Hyames" w:date="2010-03-22T11:06:00Z"/>
        </w:rPr>
        <w:pPrChange w:id="1887" w:author="Dayan Hyames" w:date="2010-03-22T19:28:00Z">
          <w:pPr>
            <w:pStyle w:val="TipPACKT"/>
          </w:pPr>
        </w:pPrChange>
      </w:pPr>
    </w:p>
    <w:p w:rsidR="00CF313F" w:rsidRDefault="00296890">
      <w:pPr>
        <w:pStyle w:val="FigurePACKT"/>
        <w:pPrChange w:id="1888" w:author="Dayan Hyames" w:date="2010-03-22T14:28:00Z">
          <w:pPr>
            <w:pStyle w:val="LayoutInformationPACKT"/>
          </w:pPr>
        </w:pPrChange>
      </w:pPr>
      <w:r>
        <w:rPr>
          <w:noProof/>
          <w:lang w:val="en-US"/>
        </w:rPr>
        <w:drawing>
          <wp:inline distT="0" distB="0" distL="0" distR="0">
            <wp:extent cx="5029200" cy="13906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srcRect/>
                    <a:stretch>
                      <a:fillRect/>
                    </a:stretch>
                  </pic:blipFill>
                  <pic:spPr bwMode="auto">
                    <a:xfrm>
                      <a:off x="0" y="0"/>
                      <a:ext cx="5029200" cy="139065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lastRenderedPageBreak/>
        <w:t xml:space="preserve">Insert </w:t>
      </w:r>
      <w:ins w:id="1889" w:author="Dayan Hyames" w:date="2010-03-17T17:49:00Z">
        <w:r w:rsidR="00551153">
          <w:t xml:space="preserve">image </w:t>
        </w:r>
      </w:ins>
      <w:r>
        <w:t>1223_0</w:t>
      </w:r>
      <w:ins w:id="1890" w:author="Dayan Hyames" w:date="2010-03-17T17:38:00Z">
        <w:r w:rsidR="00514F45">
          <w:t>4</w:t>
        </w:r>
      </w:ins>
      <w:del w:id="1891" w:author="Dayan Hyames" w:date="2010-03-17T17:38:00Z">
        <w:r w:rsidDel="00514F45">
          <w:delText>3</w:delText>
        </w:r>
      </w:del>
      <w:r>
        <w:t>_30</w:t>
      </w:r>
      <w:del w:id="1892" w:author="Dayan Hyames" w:date="2010-03-17T17:49:00Z">
        <w:r w:rsidDel="00551153">
          <w:delText>_Cancel_Account_Permissions</w:delText>
        </w:r>
      </w:del>
      <w:r>
        <w:t>.png</w:t>
      </w:r>
    </w:p>
    <w:p w:rsidR="00CF313F" w:rsidRDefault="00FC556B">
      <w:pPr>
        <w:pStyle w:val="TipwithoutheadingPACKT"/>
        <w:pPrChange w:id="1893" w:author="Dayan Hyames" w:date="2010-03-22T19:28:00Z">
          <w:pPr>
            <w:pStyle w:val="TipPACKT"/>
          </w:pPr>
        </w:pPrChange>
      </w:pPr>
      <w:r>
        <w:t xml:space="preserve">The relevant permissions are </w:t>
      </w:r>
      <w:r>
        <w:rPr>
          <w:rStyle w:val="ScreenTextPACKT"/>
        </w:rPr>
        <w:t xml:space="preserve">Cancel </w:t>
      </w:r>
      <w:ins w:id="1894" w:author="Mark Noble" w:date="2010-02-04T17:13:00Z">
        <w:r>
          <w:rPr>
            <w:rStyle w:val="ScreenTextPACKT"/>
          </w:rPr>
          <w:t xml:space="preserve">own user </w:t>
        </w:r>
      </w:ins>
      <w:r>
        <w:rPr>
          <w:rStyle w:val="ScreenTextPACKT"/>
        </w:rPr>
        <w:t xml:space="preserve">account </w:t>
      </w:r>
      <w:r>
        <w:t xml:space="preserve">and </w:t>
      </w:r>
      <w:r>
        <w:rPr>
          <w:rStyle w:val="ScreenTextPACKT"/>
        </w:rPr>
        <w:t>Select method for canceling own account</w:t>
      </w:r>
      <w:r>
        <w:t>. Depending on your site, you may want to enable these permissions for Authenticated users.</w:t>
      </w:r>
    </w:p>
    <w:p w:rsidR="00FC556B" w:rsidDel="00F45F5A" w:rsidRDefault="00FC556B">
      <w:pPr>
        <w:pStyle w:val="NormalPACKT"/>
        <w:rPr>
          <w:del w:id="1895" w:author="Dayan Hyames" w:date="2010-03-22T11:06:00Z"/>
        </w:rPr>
      </w:pPr>
      <w:r>
        <w:t xml:space="preserve">The next section within the Account settings is </w:t>
      </w:r>
      <w:r w:rsidR="00027BD3" w:rsidRPr="00027BD3">
        <w:rPr>
          <w:rStyle w:val="ScreenTextPACKT"/>
          <w:rPrChange w:id="1896" w:author="Dayan Hyames" w:date="2010-03-23T11:25:00Z">
            <w:rPr>
              <w:rFonts w:ascii="Arial" w:hAnsi="Arial"/>
              <w:color w:val="008000"/>
              <w:sz w:val="20"/>
            </w:rPr>
          </w:rPrChange>
        </w:rPr>
        <w:t>Personalization</w:t>
      </w:r>
      <w:ins w:id="1897" w:author="Dayan Hyames" w:date="2010-03-22T09:50:00Z">
        <w:r w:rsidR="004904F1">
          <w:t>:</w:t>
        </w:r>
      </w:ins>
      <w:del w:id="1898" w:author="Dayan Hyames" w:date="2010-03-22T09:50:00Z">
        <w:r w:rsidDel="004904F1">
          <w:delText>.</w:delText>
        </w:r>
      </w:del>
      <w:del w:id="1899" w:author="Dayan Hyames" w:date="2010-03-22T11:06:00Z">
        <w:r w:rsidDel="00F45F5A">
          <w:delText xml:space="preserve">  </w:delText>
        </w:r>
      </w:del>
    </w:p>
    <w:p w:rsidR="00F45F5A" w:rsidRDefault="00F45F5A">
      <w:pPr>
        <w:pStyle w:val="NormalPACKT"/>
        <w:rPr>
          <w:ins w:id="1900" w:author="Dayan Hyames" w:date="2010-03-22T11:06:00Z"/>
        </w:rPr>
      </w:pPr>
    </w:p>
    <w:p w:rsidR="00CF313F" w:rsidRDefault="00CF313F">
      <w:pPr>
        <w:pStyle w:val="FigurePACKT"/>
        <w:rPr>
          <w:ins w:id="1901" w:author="Dayan Hyames" w:date="2010-03-22T14:28:00Z"/>
        </w:rPr>
        <w:pPrChange w:id="1902" w:author="Dayan Hyames" w:date="2010-03-22T14:28:00Z">
          <w:pPr>
            <w:pStyle w:val="LayoutInformationPACKT"/>
          </w:pPr>
        </w:pPrChange>
      </w:pPr>
      <w:r>
        <w:rPr>
          <w:noProof/>
          <w:lang w:val="en-US"/>
          <w:rPrChange w:id="1903" w:author="Unknown">
            <w:rPr>
              <w:noProof/>
              <w:color w:val="008000"/>
              <w:sz w:val="20"/>
            </w:rPr>
          </w:rPrChange>
        </w:rPr>
        <w:drawing>
          <wp:inline distT="0" distB="0" distL="0" distR="0">
            <wp:extent cx="5027295" cy="4750435"/>
            <wp:effectExtent l="19050" t="0" r="1905"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5027295" cy="4750435"/>
                    </a:xfrm>
                    <a:prstGeom prst="rect">
                      <a:avLst/>
                    </a:prstGeom>
                    <a:solidFill>
                      <a:srgbClr val="FFFFFF"/>
                    </a:solidFill>
                    <a:ln w="9525">
                      <a:noFill/>
                      <a:miter lim="800000"/>
                      <a:headEnd/>
                      <a:tailEnd/>
                    </a:ln>
                  </pic:spPr>
                </pic:pic>
              </a:graphicData>
            </a:graphic>
          </wp:inline>
        </w:drawing>
      </w:r>
    </w:p>
    <w:p w:rsidR="00FC556B" w:rsidRDefault="00FC556B" w:rsidP="00547938">
      <w:pPr>
        <w:pStyle w:val="LayoutInformationPACKT"/>
      </w:pPr>
      <w:r>
        <w:t xml:space="preserve">Insert </w:t>
      </w:r>
      <w:ins w:id="1904" w:author="Dayan Hyames" w:date="2010-03-17T17:49:00Z">
        <w:r w:rsidR="00551153">
          <w:t xml:space="preserve">image </w:t>
        </w:r>
      </w:ins>
      <w:r>
        <w:t>1223_</w:t>
      </w:r>
      <w:r w:rsidRPr="00547938">
        <w:t>0</w:t>
      </w:r>
      <w:ins w:id="1905" w:author="Dayan Hyames" w:date="2010-03-17T17:38:00Z">
        <w:r w:rsidR="00514F45" w:rsidRPr="00547938">
          <w:t>4</w:t>
        </w:r>
      </w:ins>
      <w:del w:id="1906" w:author="Dayan Hyames" w:date="2010-03-17T17:38:00Z">
        <w:r w:rsidDel="00514F45">
          <w:delText>3</w:delText>
        </w:r>
      </w:del>
      <w:r>
        <w:t>_31</w:t>
      </w:r>
      <w:del w:id="1907" w:author="Dayan Hyames" w:date="2010-03-17T17:49:00Z">
        <w:r w:rsidDel="00551153">
          <w:delText>_Personalization</w:delText>
        </w:r>
      </w:del>
      <w:r>
        <w:t>.png</w:t>
      </w:r>
    </w:p>
    <w:p w:rsidR="00FC556B" w:rsidRDefault="00FC556B">
      <w:pPr>
        <w:pStyle w:val="NormalPACKT"/>
      </w:pPr>
      <w:r>
        <w:lastRenderedPageBreak/>
        <w:t>These settings remain unchanged from Drupal 6 other than a few default settings have changed.</w:t>
      </w:r>
      <w:del w:id="1908" w:author="Dayan Hyames" w:date="2010-03-22T11:21:00Z">
        <w:r w:rsidDel="0034548E">
          <w:delText xml:space="preserve">  </w:delText>
        </w:r>
      </w:del>
      <w:ins w:id="1909" w:author="Dayan Hyames" w:date="2010-03-22T11:21:00Z">
        <w:r w:rsidR="0034548E">
          <w:t xml:space="preserve"> </w:t>
        </w:r>
      </w:ins>
      <w:r>
        <w:t xml:space="preserve">For example, user pictures are enabled by default </w:t>
      </w:r>
      <w:r>
        <w:commentReference w:id="1910"/>
      </w:r>
      <w:r>
        <w:t>and the default maximum size of pictures ha</w:t>
      </w:r>
      <w:ins w:id="1911" w:author="Dayan Hyames" w:date="2010-03-22T09:51:00Z">
        <w:r w:rsidR="004904F1">
          <w:t>s</w:t>
        </w:r>
      </w:ins>
      <w:del w:id="1912" w:author="Dayan Hyames" w:date="2010-03-22T09:51:00Z">
        <w:r w:rsidDel="004904F1">
          <w:delText>ve</w:delText>
        </w:r>
      </w:del>
      <w:r>
        <w:t xml:space="preserve"> been increased.</w:t>
      </w:r>
    </w:p>
    <w:p w:rsidR="00FC556B" w:rsidRDefault="00FC556B">
      <w:pPr>
        <w:pStyle w:val="NormalPACKT"/>
      </w:pPr>
      <w:r>
        <w:t xml:space="preserve">The final section is the </w:t>
      </w:r>
      <w:r w:rsidR="00027BD3" w:rsidRPr="00027BD3">
        <w:rPr>
          <w:rStyle w:val="ScreenTextPACKT"/>
          <w:rPrChange w:id="1913" w:author="Dayan Hyames" w:date="2010-03-23T11:26:00Z">
            <w:rPr>
              <w:rFonts w:ascii="Arial" w:hAnsi="Arial"/>
              <w:b/>
              <w:shadow/>
              <w:color w:val="008000"/>
              <w:sz w:val="20"/>
              <w:szCs w:val="28"/>
            </w:rPr>
          </w:rPrChange>
        </w:rPr>
        <w:t>E-mails</w:t>
      </w:r>
      <w:r>
        <w:t xml:space="preserve"> section.</w:t>
      </w:r>
      <w:del w:id="1914" w:author="Dayan Hyames" w:date="2010-03-22T11:21:00Z">
        <w:r w:rsidDel="0034548E">
          <w:delText xml:space="preserve">  </w:delText>
        </w:r>
      </w:del>
      <w:ins w:id="1915" w:author="Dayan Hyames" w:date="2010-03-22T11:21:00Z">
        <w:r w:rsidR="0034548E">
          <w:t xml:space="preserve"> </w:t>
        </w:r>
      </w:ins>
      <w:r>
        <w:t>This section has been reformatted so it is much more compact and easier to read</w:t>
      </w:r>
      <w:ins w:id="1916" w:author="Dayan Hyames" w:date="2010-03-22T09:51:00Z">
        <w:r w:rsidR="004904F1">
          <w:t>:</w:t>
        </w:r>
      </w:ins>
      <w:del w:id="1917" w:author="Dayan Hyames" w:date="2010-03-22T09:51:00Z">
        <w:r w:rsidDel="004904F1">
          <w:delText xml:space="preserve">.  </w:delText>
        </w:r>
      </w:del>
    </w:p>
    <w:p w:rsidR="00CF313F" w:rsidRDefault="00CF313F">
      <w:pPr>
        <w:pStyle w:val="FigurePACKT"/>
        <w:rPr>
          <w:ins w:id="1918" w:author="Dayan Hyames" w:date="2010-03-22T14:29:00Z"/>
        </w:rPr>
        <w:pPrChange w:id="1919" w:author="Dayan Hyames" w:date="2010-03-22T14:29:00Z">
          <w:pPr>
            <w:pStyle w:val="LayoutInformationPACKT"/>
          </w:pPr>
        </w:pPrChange>
      </w:pPr>
      <w:r>
        <w:rPr>
          <w:noProof/>
          <w:lang w:val="en-US"/>
          <w:rPrChange w:id="1920" w:author="Unknown">
            <w:rPr>
              <w:noProof/>
              <w:color w:val="008000"/>
              <w:sz w:val="20"/>
            </w:rPr>
          </w:rPrChange>
        </w:rPr>
        <w:drawing>
          <wp:inline distT="0" distB="0" distL="0" distR="0">
            <wp:extent cx="5027295" cy="2278380"/>
            <wp:effectExtent l="19050" t="0" r="1905"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srcRect/>
                    <a:stretch>
                      <a:fillRect/>
                    </a:stretch>
                  </pic:blipFill>
                  <pic:spPr bwMode="auto">
                    <a:xfrm>
                      <a:off x="0" y="0"/>
                      <a:ext cx="5027295" cy="2278380"/>
                    </a:xfrm>
                    <a:prstGeom prst="rect">
                      <a:avLst/>
                    </a:prstGeom>
                    <a:solidFill>
                      <a:srgbClr val="FFFFFF"/>
                    </a:solidFill>
                    <a:ln w="9525">
                      <a:noFill/>
                      <a:miter lim="800000"/>
                      <a:headEnd/>
                      <a:tailEnd/>
                    </a:ln>
                  </pic:spPr>
                </pic:pic>
              </a:graphicData>
            </a:graphic>
          </wp:inline>
        </w:drawing>
      </w:r>
    </w:p>
    <w:p w:rsidR="00FC556B" w:rsidRDefault="00FC556B" w:rsidP="002507B7">
      <w:pPr>
        <w:pStyle w:val="LayoutInformationPACKT"/>
      </w:pPr>
      <w:r>
        <w:t xml:space="preserve">Insert </w:t>
      </w:r>
      <w:ins w:id="1921" w:author="Dayan Hyames" w:date="2010-03-17T17:50:00Z">
        <w:r w:rsidR="00551153">
          <w:t xml:space="preserve">image </w:t>
        </w:r>
      </w:ins>
      <w:r>
        <w:t>1223_0</w:t>
      </w:r>
      <w:ins w:id="1922" w:author="Dayan Hyames" w:date="2010-03-17T17:38:00Z">
        <w:r w:rsidR="00514F45">
          <w:t>4</w:t>
        </w:r>
      </w:ins>
      <w:del w:id="1923" w:author="Dayan Hyames" w:date="2010-03-17T17:38:00Z">
        <w:r w:rsidDel="00514F45">
          <w:delText>3</w:delText>
        </w:r>
      </w:del>
      <w:r>
        <w:t>_32</w:t>
      </w:r>
      <w:del w:id="1924" w:author="Dayan Hyames" w:date="2010-03-17T17:50:00Z">
        <w:r w:rsidDel="00551153">
          <w:delText>_Emails</w:delText>
        </w:r>
      </w:del>
      <w:r>
        <w:t>.</w:t>
      </w:r>
      <w:r w:rsidRPr="002507B7">
        <w:t>png</w:t>
      </w:r>
    </w:p>
    <w:p w:rsidR="00FC556B" w:rsidDel="00B762A1" w:rsidRDefault="00FC556B">
      <w:pPr>
        <w:pStyle w:val="NormalPACKT"/>
        <w:rPr>
          <w:del w:id="1925" w:author="Dayan Hyames" w:date="2010-03-22T11:10:00Z"/>
        </w:rPr>
      </w:pPr>
      <w:r>
        <w:t>New settings for generating e-mails to users when their account is canceled or about to be canceled have been added.</w:t>
      </w:r>
      <w:del w:id="1926" w:author="Dayan Hyames" w:date="2010-03-22T11:21:00Z">
        <w:r w:rsidDel="0034548E">
          <w:delText xml:space="preserve">  </w:delText>
        </w:r>
      </w:del>
      <w:ins w:id="1927" w:author="Dayan Hyames" w:date="2010-03-22T11:21:00Z">
        <w:r w:rsidR="0034548E">
          <w:t xml:space="preserve"> </w:t>
        </w:r>
      </w:ins>
      <w:r>
        <w:t>The remaining e-mails remain the same.</w:t>
      </w:r>
      <w:del w:id="1928" w:author="Dayan Hyames" w:date="2010-03-22T11:10:00Z">
        <w:r w:rsidDel="00B762A1">
          <w:delText xml:space="preserve"> </w:delText>
        </w:r>
      </w:del>
    </w:p>
    <w:p w:rsidR="00B762A1" w:rsidRDefault="00B762A1">
      <w:pPr>
        <w:pStyle w:val="NormalPACKT"/>
        <w:rPr>
          <w:ins w:id="1929" w:author="Dayan Hyames" w:date="2010-03-22T11:10:00Z"/>
        </w:rPr>
      </w:pPr>
    </w:p>
    <w:p w:rsidR="00FC556B" w:rsidRDefault="00FC556B">
      <w:pPr>
        <w:pStyle w:val="Heading2"/>
      </w:pPr>
      <w:r>
        <w:t>User Fields</w:t>
      </w:r>
    </w:p>
    <w:p w:rsidR="00FC556B" w:rsidDel="00F45F5A" w:rsidRDefault="00FC556B">
      <w:pPr>
        <w:pStyle w:val="NormalPACKT"/>
        <w:rPr>
          <w:del w:id="1930" w:author="Dayan Hyames" w:date="2010-03-22T11:06:00Z"/>
        </w:rPr>
      </w:pPr>
      <w:r>
        <w:t>Similar to Content Types, Comments, and Taxonomies, Users can also have fields in Drupal 7.</w:t>
      </w:r>
      <w:del w:id="1931" w:author="Dayan Hyames" w:date="2010-03-22T11:21:00Z">
        <w:r w:rsidDel="0034548E">
          <w:delText xml:space="preserve">  </w:delText>
        </w:r>
      </w:del>
      <w:ins w:id="1932" w:author="Dayan Hyames" w:date="2010-03-22T11:21:00Z">
        <w:r w:rsidR="0034548E">
          <w:t xml:space="preserve"> </w:t>
        </w:r>
      </w:ins>
      <w:r>
        <w:t>This is functionality is similar to the Drupal 6 Profile module.</w:t>
      </w:r>
      <w:del w:id="1933" w:author="Dayan Hyames" w:date="2010-03-22T11:21:00Z">
        <w:r w:rsidDel="0034548E">
          <w:delText xml:space="preserve">  </w:delText>
        </w:r>
      </w:del>
      <w:ins w:id="1934" w:author="Dayan Hyames" w:date="2010-03-22T11:21:00Z">
        <w:r w:rsidR="0034548E">
          <w:t xml:space="preserve"> </w:t>
        </w:r>
      </w:ins>
      <w:commentRangeStart w:id="1935"/>
      <w:r>
        <w:t>However, fields do not have the same level of control over the visibility of individual fields that the Profile module gives.</w:t>
      </w:r>
      <w:del w:id="1936" w:author="Dayan Hyames" w:date="2010-03-22T11:21:00Z">
        <w:r w:rsidDel="0034548E">
          <w:delText xml:space="preserve">  </w:delText>
        </w:r>
      </w:del>
      <w:ins w:id="1937" w:author="Dayan Hyames" w:date="2010-03-22T11:21:00Z">
        <w:r w:rsidR="0034548E">
          <w:t xml:space="preserve"> </w:t>
        </w:r>
      </w:ins>
      <w:r>
        <w:t>In general, you should use fields unless you need strict control over who can access the data.</w:t>
      </w:r>
      <w:commentRangeEnd w:id="1935"/>
      <w:r w:rsidR="004904F1">
        <w:rPr>
          <w:rStyle w:val="CommentReference"/>
        </w:rPr>
        <w:commentReference w:id="1935"/>
      </w:r>
      <w:del w:id="1938" w:author="Dayan Hyames" w:date="2010-03-22T11:06:00Z">
        <w:r w:rsidDel="00F45F5A">
          <w:delText xml:space="preserve">  </w:delText>
        </w:r>
      </w:del>
    </w:p>
    <w:p w:rsidR="00F45F5A" w:rsidRDefault="00F45F5A">
      <w:pPr>
        <w:pStyle w:val="NormalPACKT"/>
        <w:rPr>
          <w:ins w:id="1939" w:author="Dayan Hyames" w:date="2010-03-22T11:06:00Z"/>
        </w:rPr>
      </w:pPr>
    </w:p>
    <w:p w:rsidR="00FC556B" w:rsidDel="00B762A1" w:rsidRDefault="00FC556B">
      <w:pPr>
        <w:pStyle w:val="NormalPACKT"/>
        <w:rPr>
          <w:del w:id="1940" w:author="Dayan Hyames" w:date="2010-03-22T11:10:00Z"/>
        </w:rPr>
      </w:pPr>
      <w:r>
        <w:t xml:space="preserve">Fields are added in exactly the same manner used to add them to content types, comments, taxonomies, </w:t>
      </w:r>
      <w:ins w:id="1941" w:author="Dayan Hyames" w:date="2010-03-22T09:51:00Z">
        <w:r w:rsidR="004904F1">
          <w:t>and so on</w:t>
        </w:r>
      </w:ins>
      <w:del w:id="1942" w:author="Dayan Hyames" w:date="2010-03-22T09:51:00Z">
        <w:r w:rsidDel="004904F1">
          <w:delText>etc</w:delText>
        </w:r>
      </w:del>
      <w:r>
        <w:t>.</w:t>
      </w:r>
      <w:del w:id="1943" w:author="Dayan Hyames" w:date="2010-03-22T11:10:00Z">
        <w:r w:rsidDel="00B762A1">
          <w:delText xml:space="preserve"> </w:delText>
        </w:r>
      </w:del>
    </w:p>
    <w:p w:rsidR="00B762A1" w:rsidRDefault="00B762A1">
      <w:pPr>
        <w:pStyle w:val="NormalPACKT"/>
        <w:rPr>
          <w:ins w:id="1944" w:author="Dayan Hyames" w:date="2010-03-22T11:10:00Z"/>
        </w:rPr>
      </w:pPr>
    </w:p>
    <w:p w:rsidR="00FC556B" w:rsidRDefault="00FC556B">
      <w:pPr>
        <w:pStyle w:val="Heading2"/>
      </w:pPr>
      <w:r>
        <w:t>Password Strength Meter</w:t>
      </w:r>
    </w:p>
    <w:p w:rsidR="00FC556B" w:rsidRDefault="00FC556B">
      <w:pPr>
        <w:pStyle w:val="NormalPACKT"/>
      </w:pPr>
      <w:r>
        <w:t xml:space="preserve">When new users are created in the system either by an administrator or by a site visitor, a new </w:t>
      </w:r>
      <w:commentRangeStart w:id="1945"/>
      <w:r>
        <w:t xml:space="preserve">password strength </w:t>
      </w:r>
      <w:commentRangeEnd w:id="1945"/>
      <w:r w:rsidR="006542A1">
        <w:rPr>
          <w:rStyle w:val="CommentReference"/>
        </w:rPr>
        <w:commentReference w:id="1945"/>
      </w:r>
      <w:r>
        <w:t>meter is displayed to help users ensure that their password cannot be guessed easily</w:t>
      </w:r>
      <w:ins w:id="1946" w:author="Dayan Hyames" w:date="2010-03-22T09:52:00Z">
        <w:r w:rsidR="004904F1">
          <w:t>:</w:t>
        </w:r>
      </w:ins>
      <w:del w:id="1947" w:author="Dayan Hyames" w:date="2010-03-22T09:52:00Z">
        <w:r w:rsidDel="004904F1">
          <w:delText>.</w:delText>
        </w:r>
      </w:del>
      <w:del w:id="1948" w:author="Dayan Hyames" w:date="2010-03-22T11:21:00Z">
        <w:r w:rsidDel="0034548E">
          <w:delText xml:space="preserve">  </w:delText>
        </w:r>
      </w:del>
      <w:r>
        <w:commentReference w:id="1949"/>
      </w:r>
    </w:p>
    <w:p w:rsidR="00CF313F" w:rsidRDefault="00296890">
      <w:pPr>
        <w:pStyle w:val="FigurePACKT"/>
        <w:pPrChange w:id="1950" w:author="Dayan Hyames" w:date="2010-03-22T14:29:00Z">
          <w:pPr>
            <w:pStyle w:val="NormalPACKT"/>
            <w:jc w:val="center"/>
          </w:pPr>
        </w:pPrChange>
      </w:pPr>
      <w:r>
        <w:rPr>
          <w:noProof/>
          <w:lang w:val="en-US"/>
        </w:rPr>
        <w:lastRenderedPageBreak/>
        <w:drawing>
          <wp:inline distT="0" distB="0" distL="0" distR="0">
            <wp:extent cx="4714875" cy="22669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srcRect/>
                    <a:stretch>
                      <a:fillRect/>
                    </a:stretch>
                  </pic:blipFill>
                  <pic:spPr bwMode="auto">
                    <a:xfrm>
                      <a:off x="0" y="0"/>
                      <a:ext cx="4714875" cy="226695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1951" w:author="Dayan Hyames" w:date="2010-03-17T17:50:00Z">
        <w:r w:rsidR="00551153">
          <w:t xml:space="preserve">image </w:t>
        </w:r>
      </w:ins>
      <w:r>
        <w:t>1223_0</w:t>
      </w:r>
      <w:ins w:id="1952" w:author="Dayan Hyames" w:date="2010-03-17T17:38:00Z">
        <w:r w:rsidR="00514F45">
          <w:t>4</w:t>
        </w:r>
      </w:ins>
      <w:del w:id="1953" w:author="Dayan Hyames" w:date="2010-03-17T17:38:00Z">
        <w:r w:rsidDel="00514F45">
          <w:delText>3</w:delText>
        </w:r>
      </w:del>
      <w:r>
        <w:t>_33</w:t>
      </w:r>
      <w:del w:id="1954" w:author="Dayan Hyames" w:date="2010-03-17T17:50:00Z">
        <w:r w:rsidDel="00551153">
          <w:delText>_Password_Strength</w:delText>
        </w:r>
      </w:del>
      <w:r>
        <w:t>.png</w:t>
      </w:r>
    </w:p>
    <w:p w:rsidR="00FC556B" w:rsidDel="00F45F5A" w:rsidRDefault="00FC556B">
      <w:pPr>
        <w:pStyle w:val="NormalPACKT"/>
        <w:rPr>
          <w:del w:id="1955" w:author="Dayan Hyames" w:date="2010-03-22T11:06:00Z"/>
        </w:rPr>
      </w:pPr>
      <w:r>
        <w:t xml:space="preserve">As the user enters their desired </w:t>
      </w:r>
      <w:commentRangeStart w:id="1956"/>
      <w:r>
        <w:t>password</w:t>
      </w:r>
      <w:commentRangeEnd w:id="1956"/>
      <w:r w:rsidR="006542A1">
        <w:rPr>
          <w:rStyle w:val="CommentReference"/>
        </w:rPr>
        <w:commentReference w:id="1956"/>
      </w:r>
      <w:r>
        <w:t>, the system will analyze the password and suggest ways to make it more difficult to guess.</w:t>
      </w:r>
      <w:del w:id="1957" w:author="Dayan Hyames" w:date="2010-03-22T11:06:00Z">
        <w:r w:rsidDel="00F45F5A">
          <w:delText xml:space="preserve">  </w:delText>
        </w:r>
      </w:del>
    </w:p>
    <w:p w:rsidR="00F45F5A" w:rsidRDefault="00F45F5A">
      <w:pPr>
        <w:pStyle w:val="NormalPACKT"/>
        <w:rPr>
          <w:ins w:id="1958" w:author="Dayan Hyames" w:date="2010-03-22T11:06:00Z"/>
        </w:rPr>
      </w:pPr>
    </w:p>
    <w:p w:rsidR="00FC556B" w:rsidRDefault="00FC556B">
      <w:pPr>
        <w:pStyle w:val="Heading2"/>
      </w:pPr>
      <w:r>
        <w:t xml:space="preserve">Login </w:t>
      </w:r>
      <w:ins w:id="1959" w:author="Mayuri" w:date="2009-12-30T17:42:00Z">
        <w:r>
          <w:t>r</w:t>
        </w:r>
      </w:ins>
      <w:del w:id="1960" w:author="Mayuri" w:date="2009-12-30T17:42:00Z">
        <w:r>
          <w:delText>R</w:delText>
        </w:r>
      </w:del>
      <w:r>
        <w:t xml:space="preserve">ate </w:t>
      </w:r>
      <w:ins w:id="1961" w:author="Mayuri" w:date="2009-12-30T17:41:00Z">
        <w:r>
          <w:t>l</w:t>
        </w:r>
      </w:ins>
      <w:del w:id="1962" w:author="Mayuri" w:date="2009-12-30T17:41:00Z">
        <w:r>
          <w:delText>L</w:delText>
        </w:r>
      </w:del>
      <w:r>
        <w:t>imitations</w:t>
      </w:r>
    </w:p>
    <w:p w:rsidR="00FC556B" w:rsidDel="00F45F5A" w:rsidRDefault="00FC556B">
      <w:pPr>
        <w:pStyle w:val="NormalPACKT"/>
        <w:rPr>
          <w:del w:id="1963" w:author="Dayan Hyames" w:date="2010-03-22T11:06:00Z"/>
        </w:rPr>
      </w:pPr>
      <w:r>
        <w:t>Drupal core now includes a mechanism to help protect against brute force login attempts.</w:t>
      </w:r>
      <w:del w:id="1964" w:author="Dayan Hyames" w:date="2010-03-22T11:15:00Z">
        <w:r w:rsidDel="00AC6DB3">
          <w:delText xml:space="preserve">   </w:delText>
        </w:r>
      </w:del>
      <w:ins w:id="1965" w:author="Dayan Hyames" w:date="2010-03-22T11:15:00Z">
        <w:r w:rsidR="00AC6DB3">
          <w:t xml:space="preserve"> </w:t>
        </w:r>
      </w:ins>
      <w:r>
        <w:t xml:space="preserve">The system will prevent users from logging in if they provide an incorrect password for their user name </w:t>
      </w:r>
      <w:del w:id="1966" w:author="Mayuri" w:date="2009-12-30T17:42:00Z">
        <w:r>
          <w:delText xml:space="preserve">5 </w:delText>
        </w:r>
      </w:del>
      <w:ins w:id="1967" w:author="Mayuri" w:date="2009-12-30T17:42:00Z">
        <w:r>
          <w:t xml:space="preserve">five </w:t>
        </w:r>
      </w:ins>
      <w:r>
        <w:t xml:space="preserve">times </w:t>
      </w:r>
      <w:del w:id="1968" w:author="Dayan Hyames" w:date="2010-03-22T09:52:00Z">
        <w:r w:rsidDel="004C722C">
          <w:delText>with</w:delText>
        </w:r>
      </w:del>
      <w:r>
        <w:t xml:space="preserve">in </w:t>
      </w:r>
      <w:del w:id="1969" w:author="Mayuri" w:date="2009-12-30T17:42:00Z">
        <w:r>
          <w:delText xml:space="preserve">6 </w:delText>
        </w:r>
      </w:del>
      <w:ins w:id="1970" w:author="Mayuri" w:date="2009-12-30T17:42:00Z">
        <w:r>
          <w:t xml:space="preserve">six </w:t>
        </w:r>
      </w:ins>
      <w:r>
        <w:t>hours.</w:t>
      </w:r>
      <w:del w:id="1971" w:author="Dayan Hyames" w:date="2010-03-22T11:22:00Z">
        <w:r w:rsidDel="0034548E">
          <w:delText xml:space="preserve">  </w:delText>
        </w:r>
      </w:del>
      <w:ins w:id="1972" w:author="Dayan Hyames" w:date="2010-03-22T11:22:00Z">
        <w:r w:rsidR="0034548E">
          <w:t xml:space="preserve"> </w:t>
        </w:r>
      </w:ins>
      <w:r>
        <w:t>The system will also prevent any IP address from logging in if that IP address is responsible for 50 failed login attempts in one hour.</w:t>
      </w:r>
      <w:del w:id="1973" w:author="Dayan Hyames" w:date="2010-03-22T11:22:00Z">
        <w:r w:rsidDel="0034548E">
          <w:delText xml:space="preserve">  </w:delText>
        </w:r>
      </w:del>
      <w:ins w:id="1974" w:author="Dayan Hyames" w:date="2010-03-22T11:22:00Z">
        <w:r w:rsidR="0034548E">
          <w:t xml:space="preserve"> </w:t>
        </w:r>
      </w:ins>
      <w:r>
        <w:t>If these criteria are met, the user will be informed that their login attempt has failed and they will be taken to a page where they can request a new password.</w:t>
      </w:r>
      <w:del w:id="1975" w:author="Dayan Hyames" w:date="2010-03-22T11:06:00Z">
        <w:r w:rsidDel="00F45F5A">
          <w:delText xml:space="preserve">  </w:delText>
        </w:r>
      </w:del>
    </w:p>
    <w:p w:rsidR="00F45F5A" w:rsidRDefault="00F45F5A">
      <w:pPr>
        <w:pStyle w:val="NormalPACKT"/>
        <w:rPr>
          <w:ins w:id="1976" w:author="Dayan Hyames" w:date="2010-03-22T11:06:00Z"/>
        </w:rPr>
      </w:pPr>
    </w:p>
    <w:p w:rsidR="00CF313F" w:rsidRDefault="00FC556B">
      <w:pPr>
        <w:pStyle w:val="TipwithoutheadingPACKT"/>
        <w:pPrChange w:id="1977" w:author="Dayan Hyames" w:date="2010-03-22T19:29:00Z">
          <w:pPr>
            <w:pStyle w:val="TipPACKT"/>
          </w:pPr>
        </w:pPrChange>
      </w:pPr>
      <w:r>
        <w:t>The settings for the login rate limiter were carefully chosen and should work for a majority of sites.</w:t>
      </w:r>
      <w:del w:id="1978" w:author="Dayan Hyames" w:date="2010-03-22T11:22:00Z">
        <w:r w:rsidDel="0034548E">
          <w:delText xml:space="preserve">  </w:delText>
        </w:r>
      </w:del>
      <w:ins w:id="1979" w:author="Dayan Hyames" w:date="2010-03-22T11:22:00Z">
        <w:r w:rsidR="0034548E">
          <w:t xml:space="preserve"> </w:t>
        </w:r>
      </w:ins>
      <w:r>
        <w:t>However, if your users are having problems logging in or if you find yourself wanting to lower these thresholds, you can modify the following settings</w:t>
      </w:r>
      <w:ins w:id="1980" w:author="Dayan Hyames" w:date="2010-03-22T09:53:00Z">
        <w:r w:rsidR="00FF1226">
          <w:t>:</w:t>
        </w:r>
      </w:ins>
      <w:r>
        <w:t xml:space="preserve"> </w:t>
      </w:r>
      <w:ins w:id="1981" w:author="Dayan Hyames" w:date="2010-03-22T09:53:00Z">
        <w:r w:rsidR="00FF1226">
          <w:br/>
        </w:r>
      </w:ins>
      <w:r>
        <w:rPr>
          <w:rStyle w:val="CodeInTextPACKT"/>
        </w:rPr>
        <w:t xml:space="preserve">user_failed_login_ip_limit, user_failed_login_ip_window, user_failed_login_identifier_uid_only, flood_control_user_identifier, user_failed_login_user_limit, </w:t>
      </w:r>
      <w:r>
        <w:rPr>
          <w:rStyle w:val="NormalPACKTChar"/>
        </w:rPr>
        <w:t>and</w:t>
      </w:r>
      <w:r>
        <w:rPr>
          <w:rStyle w:val="CodeInTextPACKT"/>
        </w:rPr>
        <w:t xml:space="preserve"> user_failed_login_user_window</w:t>
      </w:r>
      <w:r>
        <w:t>.</w:t>
      </w:r>
      <w:ins w:id="1982" w:author="Dayan Hyames" w:date="2010-03-22T09:53:00Z">
        <w:r w:rsidR="00FF1226">
          <w:br/>
        </w:r>
      </w:ins>
      <w:del w:id="1983" w:author="Dayan Hyames" w:date="2010-03-22T09:53:00Z">
        <w:r w:rsidDel="00FF1226">
          <w:delText xml:space="preserve">  </w:delText>
        </w:r>
      </w:del>
      <w:r>
        <w:t>There is no</w:t>
      </w:r>
      <w:del w:id="1984" w:author="Dayan Hyames" w:date="2010-03-22T09:53:00Z">
        <w:r w:rsidDel="00FF1226">
          <w:delText>t</w:delText>
        </w:r>
      </w:del>
      <w:r>
        <w:t xml:space="preserve"> an administration interface for these settings so you will need to set them via a custom module or set them directly in your database.</w:t>
      </w:r>
      <w:del w:id="1985" w:author="Dayan Hyames" w:date="2010-03-22T11:22:00Z">
        <w:r w:rsidDel="0034548E">
          <w:delText xml:space="preserve">  </w:delText>
        </w:r>
      </w:del>
      <w:ins w:id="1986" w:author="Dayan Hyames" w:date="2010-03-22T11:22:00Z">
        <w:r w:rsidR="0034548E">
          <w:t xml:space="preserve"> </w:t>
        </w:r>
      </w:ins>
      <w:r>
        <w:t>You can also add the custom Flood control module which exposes some of these settings (</w:t>
      </w:r>
      <w:r>
        <w:rPr>
          <w:rStyle w:val="URLPACKT"/>
        </w:rPr>
        <w:t>http://drupal.org/project/flood_control</w:t>
      </w:r>
      <w:r>
        <w:t>).</w:t>
      </w:r>
    </w:p>
    <w:p w:rsidR="00FC556B" w:rsidRDefault="00FC556B">
      <w:pPr>
        <w:pStyle w:val="Heading1"/>
      </w:pPr>
      <w:r>
        <w:lastRenderedPageBreak/>
        <w:t>Search</w:t>
      </w:r>
    </w:p>
    <w:p w:rsidR="00FC556B" w:rsidDel="00F45F5A" w:rsidRDefault="00FC556B">
      <w:pPr>
        <w:pStyle w:val="NormalPACKT"/>
        <w:rPr>
          <w:del w:id="1987" w:author="Dayan Hyames" w:date="2010-03-22T11:06:00Z"/>
        </w:rPr>
      </w:pPr>
      <w:r>
        <w:t>Administrators and visitors to multi-lingual sites will be pleased to see that the search interface now allows searching specific languages on a site</w:t>
      </w:r>
      <w:ins w:id="1988" w:author="Dayan Hyames" w:date="2010-03-22T09:54:00Z">
        <w:r w:rsidR="008D45D1">
          <w:t>:</w:t>
        </w:r>
      </w:ins>
      <w:del w:id="1989" w:author="Dayan Hyames" w:date="2010-03-22T09:54:00Z">
        <w:r w:rsidDel="008D45D1">
          <w:delText>.</w:delText>
        </w:r>
      </w:del>
      <w:del w:id="1990" w:author="Dayan Hyames" w:date="2010-03-22T11:06:00Z">
        <w:r w:rsidDel="00F45F5A">
          <w:delText xml:space="preserve">  </w:delText>
        </w:r>
      </w:del>
    </w:p>
    <w:p w:rsidR="00F45F5A" w:rsidRDefault="00F45F5A">
      <w:pPr>
        <w:pStyle w:val="NormalPACKT"/>
        <w:rPr>
          <w:ins w:id="1991" w:author="Dayan Hyames" w:date="2010-03-22T11:06:00Z"/>
        </w:rPr>
      </w:pPr>
    </w:p>
    <w:p w:rsidR="00CF313F" w:rsidRDefault="00CF313F">
      <w:pPr>
        <w:pStyle w:val="FigurePACKT"/>
        <w:rPr>
          <w:ins w:id="1992" w:author="Dayan Hyames" w:date="2010-03-22T14:30:00Z"/>
        </w:rPr>
        <w:pPrChange w:id="1993" w:author="Dayan Hyames" w:date="2010-03-22T14:30:00Z">
          <w:pPr>
            <w:pStyle w:val="LayoutInformationPACKT"/>
          </w:pPr>
        </w:pPrChange>
      </w:pPr>
      <w:r>
        <w:rPr>
          <w:noProof/>
          <w:lang w:val="en-US"/>
          <w:rPrChange w:id="1994" w:author="Unknown">
            <w:rPr>
              <w:noProof/>
              <w:color w:val="008000"/>
              <w:sz w:val="20"/>
            </w:rPr>
          </w:rPrChange>
        </w:rPr>
        <w:drawing>
          <wp:inline distT="0" distB="0" distL="0" distR="0">
            <wp:extent cx="5029200" cy="26003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srcRect/>
                    <a:stretch>
                      <a:fillRect/>
                    </a:stretch>
                  </pic:blipFill>
                  <pic:spPr bwMode="auto">
                    <a:xfrm>
                      <a:off x="0" y="0"/>
                      <a:ext cx="5029200" cy="2600325"/>
                    </a:xfrm>
                    <a:prstGeom prst="rect">
                      <a:avLst/>
                    </a:prstGeom>
                    <a:solidFill>
                      <a:srgbClr val="FFFFFF"/>
                    </a:solidFill>
                    <a:ln w="9525">
                      <a:noFill/>
                      <a:miter lim="800000"/>
                      <a:headEnd/>
                      <a:tailEnd/>
                    </a:ln>
                  </pic:spPr>
                </pic:pic>
              </a:graphicData>
            </a:graphic>
          </wp:inline>
        </w:drawing>
      </w:r>
    </w:p>
    <w:p w:rsidR="00FC556B" w:rsidRDefault="00FC556B" w:rsidP="008404DA">
      <w:pPr>
        <w:pStyle w:val="LayoutInformationPACKT"/>
      </w:pPr>
      <w:r>
        <w:t xml:space="preserve">Insert </w:t>
      </w:r>
      <w:ins w:id="1995" w:author="Dayan Hyames" w:date="2010-03-17T17:50:00Z">
        <w:r w:rsidR="00551153">
          <w:t xml:space="preserve">image </w:t>
        </w:r>
      </w:ins>
      <w:r>
        <w:t>1223_0</w:t>
      </w:r>
      <w:ins w:id="1996" w:author="Dayan Hyames" w:date="2010-03-17T17:38:00Z">
        <w:r w:rsidR="00514F45">
          <w:t>4</w:t>
        </w:r>
      </w:ins>
      <w:del w:id="1997" w:author="Dayan Hyames" w:date="2010-03-17T17:38:00Z">
        <w:r w:rsidDel="00514F45">
          <w:delText>3</w:delText>
        </w:r>
      </w:del>
      <w:r>
        <w:t>_34</w:t>
      </w:r>
      <w:del w:id="1998" w:author="Dayan Hyames" w:date="2010-03-17T17:50:00Z">
        <w:r w:rsidDel="00551153">
          <w:delText>_Advanced_Search</w:delText>
        </w:r>
      </w:del>
      <w:r>
        <w:t>.</w:t>
      </w:r>
      <w:r w:rsidRPr="002507B7">
        <w:t>png</w:t>
      </w:r>
    </w:p>
    <w:p w:rsidR="00FC556B" w:rsidDel="00B762A1" w:rsidRDefault="00FC556B">
      <w:pPr>
        <w:pStyle w:val="NormalPACKT"/>
        <w:rPr>
          <w:del w:id="1999" w:author="Dayan Hyames" w:date="2010-03-22T11:10:00Z"/>
        </w:rPr>
      </w:pPr>
      <w:r>
        <w:t>As you can see above, the advanced search page contains a section for the languages to search.</w:t>
      </w:r>
      <w:del w:id="2000" w:author="Dayan Hyames" w:date="2010-03-22T11:22:00Z">
        <w:r w:rsidDel="0034548E">
          <w:delText xml:space="preserve">  </w:delText>
        </w:r>
      </w:del>
      <w:ins w:id="2001" w:author="Dayan Hyames" w:date="2010-03-22T11:22:00Z">
        <w:r w:rsidR="0034548E">
          <w:t xml:space="preserve"> </w:t>
        </w:r>
      </w:ins>
      <w:r>
        <w:t>If no languages are checked, all languages will be searched.</w:t>
      </w:r>
      <w:del w:id="2002" w:author="Dayan Hyames" w:date="2010-03-22T11:10:00Z">
        <w:r w:rsidDel="00B762A1">
          <w:delText xml:space="preserve"> </w:delText>
        </w:r>
      </w:del>
    </w:p>
    <w:p w:rsidR="00B762A1" w:rsidRDefault="00B762A1">
      <w:pPr>
        <w:pStyle w:val="NormalPACKT"/>
        <w:rPr>
          <w:ins w:id="2003" w:author="Dayan Hyames" w:date="2010-03-22T11:10:00Z"/>
        </w:rPr>
      </w:pPr>
    </w:p>
    <w:p w:rsidR="00CF313F" w:rsidRDefault="00FC556B">
      <w:pPr>
        <w:pStyle w:val="TipwithoutheadingPACKT"/>
        <w:pPrChange w:id="2004" w:author="Dayan Hyames" w:date="2010-03-22T19:29:00Z">
          <w:pPr>
            <w:pStyle w:val="TipPACKT"/>
          </w:pPr>
        </w:pPrChange>
      </w:pPr>
      <w:r>
        <w:t xml:space="preserve">The advanced search screen is only available if you have granted a user the </w:t>
      </w:r>
      <w:r>
        <w:rPr>
          <w:rStyle w:val="ScreenTextPACKT"/>
        </w:rPr>
        <w:t>Use advanced search</w:t>
      </w:r>
      <w:r>
        <w:t xml:space="preserve"> permission</w:t>
      </w:r>
    </w:p>
    <w:p w:rsidR="00FC556B" w:rsidRDefault="00FC556B">
      <w:pPr>
        <w:pStyle w:val="Heading1"/>
      </w:pPr>
      <w:r>
        <w:t xml:space="preserve">Changes </w:t>
      </w:r>
      <w:del w:id="2005" w:author="Mark Noble" w:date="2010-02-04T17:28:00Z">
        <w:r>
          <w:delText xml:space="preserve">to </w:delText>
        </w:r>
      </w:del>
      <w:ins w:id="2006" w:author="Mark Noble" w:date="2010-02-04T17:29:00Z">
        <w:r>
          <w:t>to</w:t>
        </w:r>
      </w:ins>
      <w:ins w:id="2007" w:author="Mark Noble" w:date="2010-02-04T17:28:00Z">
        <w:r>
          <w:t xml:space="preserve"> the</w:t>
        </w:r>
      </w:ins>
      <w:ins w:id="2008" w:author="Mark Noble" w:date="2010-02-04T17:29:00Z">
        <w:r>
          <w:t xml:space="preserve"> </w:t>
        </w:r>
      </w:ins>
      <w:commentRangeStart w:id="2009"/>
      <w:r>
        <w:t>C</w:t>
      </w:r>
      <w:commentRangeEnd w:id="2009"/>
      <w:r w:rsidR="008D45D1">
        <w:rPr>
          <w:rStyle w:val="CommentReference"/>
          <w:rFonts w:ascii="Times New Roman" w:hAnsi="Times New Roman" w:cs="Times New Roman"/>
          <w:b w:val="0"/>
          <w:iCs w:val="0"/>
          <w:color w:val="auto"/>
          <w:kern w:val="0"/>
          <w:lang w:val="en-US"/>
        </w:rPr>
        <w:commentReference w:id="2009"/>
      </w:r>
      <w:r>
        <w:t>ron</w:t>
      </w:r>
      <w:ins w:id="2010" w:author="Mark Noble" w:date="2010-02-04T17:29:00Z">
        <w:r>
          <w:t xml:space="preserve"> system</w:t>
        </w:r>
      </w:ins>
      <w:r>
        <w:commentReference w:id="2011"/>
      </w:r>
    </w:p>
    <w:p w:rsidR="00FC556B" w:rsidDel="00F45F5A" w:rsidRDefault="00FC556B">
      <w:pPr>
        <w:pStyle w:val="NormalPACKT"/>
        <w:rPr>
          <w:del w:id="2012" w:author="Dayan Hyames" w:date="2010-03-22T11:06:00Z"/>
        </w:rPr>
      </w:pPr>
      <w:r>
        <w:t>A common problem for new administrators is setting up cron correctly.</w:t>
      </w:r>
      <w:del w:id="2013" w:author="Dayan Hyames" w:date="2010-03-22T11:22:00Z">
        <w:r w:rsidDel="0034548E">
          <w:delText xml:space="preserve">  </w:delText>
        </w:r>
      </w:del>
      <w:ins w:id="2014" w:author="Dayan Hyames" w:date="2010-03-22T11:22:00Z">
        <w:r w:rsidR="0034548E">
          <w:t xml:space="preserve"> </w:t>
        </w:r>
      </w:ins>
      <w:r>
        <w:t>Depending on your host and operating system, you may not have access to cron or it may be difficult to configure.</w:t>
      </w:r>
      <w:del w:id="2015" w:author="Dayan Hyames" w:date="2010-03-22T11:22:00Z">
        <w:r w:rsidDel="0034548E">
          <w:delText xml:space="preserve">  </w:delText>
        </w:r>
      </w:del>
      <w:ins w:id="2016" w:author="Dayan Hyames" w:date="2010-03-22T11:22:00Z">
        <w:r w:rsidR="0034548E">
          <w:t xml:space="preserve"> </w:t>
        </w:r>
      </w:ins>
      <w:r>
        <w:t>Thankfully, Drupal 7 provides</w:t>
      </w:r>
      <w:del w:id="2017" w:author="Dayan Hyames" w:date="2010-03-22T11:51:00Z">
        <w:r w:rsidDel="00B24357">
          <w:delText xml:space="preserve"> an</w:delText>
        </w:r>
      </w:del>
      <w:r>
        <w:t xml:space="preserve"> automated cron functionality so that cron is always running after an installation.</w:t>
      </w:r>
      <w:del w:id="2018" w:author="Dayan Hyames" w:date="2010-03-22T11:06:00Z">
        <w:r w:rsidDel="00F45F5A">
          <w:delText xml:space="preserve">  </w:delText>
        </w:r>
      </w:del>
    </w:p>
    <w:p w:rsidR="00F45F5A" w:rsidRDefault="00F45F5A">
      <w:pPr>
        <w:pStyle w:val="NormalPACKT"/>
        <w:rPr>
          <w:ins w:id="2019" w:author="Dayan Hyames" w:date="2010-03-22T11:06:00Z"/>
        </w:rPr>
      </w:pPr>
    </w:p>
    <w:p w:rsidR="00FC556B" w:rsidRDefault="00FC556B">
      <w:pPr>
        <w:pStyle w:val="NormalPACKT"/>
      </w:pPr>
      <w:r>
        <w:t xml:space="preserve">The settings for cron can be found in the Site information settings within the </w:t>
      </w:r>
      <w:commentRangeStart w:id="2020"/>
      <w:r w:rsidR="00027BD3" w:rsidRPr="00027BD3">
        <w:rPr>
          <w:rStyle w:val="ScreenTextPACKT"/>
          <w:rPrChange w:id="2021" w:author="Dayan Hyames" w:date="2010-03-23T11:33:00Z">
            <w:rPr>
              <w:rFonts w:ascii="Arial" w:hAnsi="Arial"/>
              <w:color w:val="008000"/>
              <w:sz w:val="20"/>
            </w:rPr>
          </w:rPrChange>
        </w:rPr>
        <w:t xml:space="preserve">Configuration and </w:t>
      </w:r>
      <w:ins w:id="2022" w:author="Dayan Hyames" w:date="2010-03-23T11:33:00Z">
        <w:r w:rsidR="00412734">
          <w:rPr>
            <w:rStyle w:val="ScreenTextPACKT"/>
          </w:rPr>
          <w:t>M</w:t>
        </w:r>
      </w:ins>
      <w:del w:id="2023" w:author="Dayan Hyames" w:date="2010-03-23T11:33:00Z">
        <w:r w:rsidR="00027BD3" w:rsidRPr="00027BD3">
          <w:rPr>
            <w:rStyle w:val="ScreenTextPACKT"/>
            <w:rPrChange w:id="2024" w:author="Dayan Hyames" w:date="2010-03-23T11:33:00Z">
              <w:rPr>
                <w:rFonts w:ascii="Arial" w:hAnsi="Arial"/>
                <w:color w:val="008000"/>
                <w:sz w:val="20"/>
              </w:rPr>
            </w:rPrChange>
          </w:rPr>
          <w:delText>m</w:delText>
        </w:r>
      </w:del>
      <w:r w:rsidR="00027BD3" w:rsidRPr="00027BD3">
        <w:rPr>
          <w:rStyle w:val="ScreenTextPACKT"/>
          <w:rPrChange w:id="2025" w:author="Dayan Hyames" w:date="2010-03-23T11:33:00Z">
            <w:rPr>
              <w:rFonts w:ascii="Arial" w:hAnsi="Arial"/>
              <w:color w:val="008000"/>
              <w:sz w:val="20"/>
            </w:rPr>
          </w:rPrChange>
        </w:rPr>
        <w:t>odules</w:t>
      </w:r>
      <w:r>
        <w:t xml:space="preserve"> </w:t>
      </w:r>
      <w:commentRangeEnd w:id="2020"/>
      <w:r w:rsidR="008D45D1">
        <w:rPr>
          <w:rStyle w:val="CommentReference"/>
        </w:rPr>
        <w:commentReference w:id="2020"/>
      </w:r>
      <w:r>
        <w:t>section</w:t>
      </w:r>
      <w:ins w:id="2026" w:author="Dayan Hyames" w:date="2010-03-22T09:55:00Z">
        <w:r w:rsidR="008D45D1">
          <w:t>:</w:t>
        </w:r>
      </w:ins>
      <w:del w:id="2027" w:author="Dayan Hyames" w:date="2010-03-22T09:55:00Z">
        <w:r w:rsidDel="008D45D1">
          <w:delText xml:space="preserve">. </w:delText>
        </w:r>
      </w:del>
    </w:p>
    <w:p w:rsidR="00CF313F" w:rsidRDefault="00296890">
      <w:pPr>
        <w:pStyle w:val="FigurePACKT"/>
        <w:pPrChange w:id="2028" w:author="Dayan Hyames" w:date="2010-03-22T14:30:00Z">
          <w:pPr>
            <w:pStyle w:val="NormalPACKT"/>
          </w:pPr>
        </w:pPrChange>
      </w:pPr>
      <w:r>
        <w:rPr>
          <w:noProof/>
          <w:lang w:val="en-US"/>
        </w:rPr>
        <w:lastRenderedPageBreak/>
        <w:drawing>
          <wp:inline distT="0" distB="0" distL="0" distR="0">
            <wp:extent cx="5029200" cy="7143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srcRect/>
                    <a:stretch>
                      <a:fillRect/>
                    </a:stretch>
                  </pic:blipFill>
                  <pic:spPr bwMode="auto">
                    <a:xfrm>
                      <a:off x="0" y="0"/>
                      <a:ext cx="5029200" cy="714375"/>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2029" w:author="Dayan Hyames" w:date="2010-03-17T17:50:00Z">
        <w:r w:rsidR="00551153">
          <w:t xml:space="preserve">image </w:t>
        </w:r>
      </w:ins>
      <w:r>
        <w:t>1223_0</w:t>
      </w:r>
      <w:ins w:id="2030" w:author="Dayan Hyames" w:date="2010-03-17T17:38:00Z">
        <w:r w:rsidR="00514F45">
          <w:t>4</w:t>
        </w:r>
      </w:ins>
      <w:del w:id="2031" w:author="Dayan Hyames" w:date="2010-03-17T17:38:00Z">
        <w:r w:rsidDel="00514F45">
          <w:delText>3</w:delText>
        </w:r>
      </w:del>
      <w:r>
        <w:t>_35</w:t>
      </w:r>
      <w:del w:id="2032" w:author="Dayan Hyames" w:date="2010-03-17T17:50:00Z">
        <w:r w:rsidDel="00551153">
          <w:delText>_Cron_Set</w:delText>
        </w:r>
      </w:del>
      <w:del w:id="2033" w:author="Dayan Hyames" w:date="2010-03-17T17:51:00Z">
        <w:r w:rsidDel="00551153">
          <w:delText>tings</w:delText>
        </w:r>
      </w:del>
      <w:r>
        <w:t>.png</w:t>
      </w:r>
    </w:p>
    <w:p w:rsidR="00FC556B" w:rsidDel="00F45F5A" w:rsidRDefault="00FC556B">
      <w:pPr>
        <w:pStyle w:val="NormalPACKT"/>
        <w:rPr>
          <w:del w:id="2034" w:author="Dayan Hyames" w:date="2010-03-22T11:06:00Z"/>
        </w:rPr>
      </w:pPr>
      <w:r>
        <w:t>The automated cron system is triggered when a user visits your site after the cron interval has elapsed.</w:t>
      </w:r>
      <w:del w:id="2035" w:author="Dayan Hyames" w:date="2010-03-22T11:22:00Z">
        <w:r w:rsidDel="0034548E">
          <w:delText xml:space="preserve">  </w:delText>
        </w:r>
      </w:del>
      <w:ins w:id="2036" w:author="Dayan Hyames" w:date="2010-03-22T11:22:00Z">
        <w:r w:rsidR="0034548E">
          <w:t xml:space="preserve"> </w:t>
        </w:r>
      </w:ins>
      <w:r>
        <w:t>The automated cron system is designed to work asynchronously in order to prevent performance from being impacted for the user who triggers cron.</w:t>
      </w:r>
      <w:del w:id="2037" w:author="Dayan Hyames" w:date="2010-03-22T11:22:00Z">
        <w:r w:rsidDel="0034548E">
          <w:delText xml:space="preserve">  </w:delText>
        </w:r>
      </w:del>
      <w:ins w:id="2038" w:author="Dayan Hyames" w:date="2010-03-22T11:22:00Z">
        <w:r w:rsidR="0034548E">
          <w:t xml:space="preserve"> </w:t>
        </w:r>
      </w:ins>
      <w:r>
        <w:t>If you used Poormans cron (</w:t>
      </w:r>
      <w:r>
        <w:rPr>
          <w:rStyle w:val="URLPACKT"/>
        </w:rPr>
        <w:t>http://drupal.org/project/poormanscron</w:t>
      </w:r>
      <w:r>
        <w:t>) in Drupal 6, you will be very familiar with the Drupal 7 version.</w:t>
      </w:r>
      <w:del w:id="2039" w:author="Dayan Hyames" w:date="2010-03-22T11:06:00Z">
        <w:r w:rsidDel="00F45F5A">
          <w:delText xml:space="preserve">  </w:delText>
        </w:r>
      </w:del>
    </w:p>
    <w:p w:rsidR="00F45F5A" w:rsidRDefault="00F45F5A">
      <w:pPr>
        <w:pStyle w:val="NormalPACKT"/>
        <w:rPr>
          <w:ins w:id="2040" w:author="Dayan Hyames" w:date="2010-03-22T11:06:00Z"/>
        </w:rPr>
      </w:pPr>
    </w:p>
    <w:p w:rsidR="00FC556B" w:rsidDel="00B762A1" w:rsidRDefault="00FC556B">
      <w:pPr>
        <w:pStyle w:val="NormalPACKT"/>
        <w:rPr>
          <w:del w:id="2041" w:author="Dayan Hyames" w:date="2010-03-22T11:10:00Z"/>
        </w:rPr>
      </w:pPr>
      <w:r>
        <w:t xml:space="preserve">If you prefer to use a true Unix based cron system, simply change this setting to </w:t>
      </w:r>
      <w:r>
        <w:rPr>
          <w:rStyle w:val="ScreenTextPACKT"/>
        </w:rPr>
        <w:t>Never</w:t>
      </w:r>
      <w:r>
        <w:t xml:space="preserve"> and then configure cron run as usual.</w:t>
      </w:r>
      <w:del w:id="2042" w:author="Dayan Hyames" w:date="2010-03-22T11:10:00Z">
        <w:r w:rsidDel="00B762A1">
          <w:delText xml:space="preserve"> </w:delText>
        </w:r>
      </w:del>
    </w:p>
    <w:p w:rsidR="00B762A1" w:rsidRDefault="00B762A1">
      <w:pPr>
        <w:pStyle w:val="NormalPACKT"/>
        <w:rPr>
          <w:ins w:id="2043" w:author="Dayan Hyames" w:date="2010-03-22T11:10:00Z"/>
        </w:rPr>
      </w:pPr>
    </w:p>
    <w:p w:rsidR="00FC556B" w:rsidRDefault="00FC556B">
      <w:pPr>
        <w:pStyle w:val="Heading2"/>
      </w:pPr>
      <w:r>
        <w:t xml:space="preserve">Protection </w:t>
      </w:r>
      <w:del w:id="2044" w:author="Dayan Hyames" w:date="2010-03-22T11:52:00Z">
        <w:r w:rsidDel="00B90204">
          <w:delText>From</w:delText>
        </w:r>
      </w:del>
      <w:ins w:id="2045" w:author="Dayan Hyames" w:date="2010-03-22T11:52:00Z">
        <w:r w:rsidR="00B90204">
          <w:t>from</w:t>
        </w:r>
      </w:ins>
      <w:r>
        <w:t xml:space="preserve"> Unauthorized Access</w:t>
      </w:r>
    </w:p>
    <w:p w:rsidR="00FC556B" w:rsidDel="00B762A1" w:rsidRDefault="00FC556B">
      <w:pPr>
        <w:pStyle w:val="NormalPACKT"/>
        <w:rPr>
          <w:del w:id="2046" w:author="Dayan Hyames" w:date="2010-03-22T11:10:00Z"/>
        </w:rPr>
      </w:pPr>
      <w:r>
        <w:t>The new Drupal 7 cron also adds protection from being run by unauthorized users.</w:t>
      </w:r>
      <w:del w:id="2047" w:author="Dayan Hyames" w:date="2010-03-22T11:22:00Z">
        <w:r w:rsidDel="0034548E">
          <w:delText xml:space="preserve">  </w:delText>
        </w:r>
      </w:del>
      <w:ins w:id="2048" w:author="Dayan Hyames" w:date="2010-03-22T11:22:00Z">
        <w:r w:rsidR="0034548E">
          <w:t xml:space="preserve"> </w:t>
        </w:r>
      </w:ins>
      <w:r>
        <w:t>By default, cron can only be run by the first user or if you provide a special key to cron.</w:t>
      </w:r>
      <w:del w:id="2049" w:author="Dayan Hyames" w:date="2010-03-22T11:22:00Z">
        <w:r w:rsidDel="0034548E">
          <w:delText xml:space="preserve">  </w:delText>
        </w:r>
      </w:del>
      <w:ins w:id="2050" w:author="Dayan Hyames" w:date="2010-03-22T11:22:00Z">
        <w:r w:rsidR="0034548E">
          <w:t xml:space="preserve"> </w:t>
        </w:r>
      </w:ins>
      <w:r>
        <w:t>This key is automatically generated by the automated cron system and returned to the client when cron needs to be triggered.</w:t>
      </w:r>
      <w:del w:id="2051" w:author="Dayan Hyames" w:date="2010-03-22T11:22:00Z">
        <w:r w:rsidDel="0034548E">
          <w:delText xml:space="preserve">  </w:delText>
        </w:r>
      </w:del>
      <w:ins w:id="2052" w:author="Dayan Hyames" w:date="2010-03-22T11:22:00Z">
        <w:r w:rsidR="0034548E">
          <w:t xml:space="preserve"> </w:t>
        </w:r>
      </w:ins>
      <w:r>
        <w:t>After the key is used, it is reset to a new value.</w:t>
      </w:r>
      <w:del w:id="2053" w:author="Dayan Hyames" w:date="2010-03-22T11:10:00Z">
        <w:r w:rsidDel="00B762A1">
          <w:delText xml:space="preserve"> </w:delText>
        </w:r>
      </w:del>
    </w:p>
    <w:p w:rsidR="00B762A1" w:rsidRDefault="00B762A1">
      <w:pPr>
        <w:pStyle w:val="NormalPACKT"/>
        <w:rPr>
          <w:ins w:id="2054" w:author="Dayan Hyames" w:date="2010-03-22T11:10:00Z"/>
        </w:rPr>
      </w:pPr>
    </w:p>
    <w:p w:rsidR="00FC556B" w:rsidRDefault="00FC556B">
      <w:pPr>
        <w:pStyle w:val="Heading1"/>
      </w:pPr>
      <w:r>
        <w:t>Reports</w:t>
      </w:r>
    </w:p>
    <w:p w:rsidR="00FC556B" w:rsidRDefault="00FC556B">
      <w:pPr>
        <w:pStyle w:val="NormalPACKT"/>
      </w:pPr>
      <w:r>
        <w:t xml:space="preserve">The </w:t>
      </w:r>
      <w:r>
        <w:rPr>
          <w:rStyle w:val="ScreenTextPACKT"/>
        </w:rPr>
        <w:t>Report</w:t>
      </w:r>
      <w:ins w:id="2055" w:author="Dayan Hyames" w:date="2010-03-23T11:33:00Z">
        <w:r w:rsidR="00412734">
          <w:rPr>
            <w:rStyle w:val="ScreenTextPACKT"/>
          </w:rPr>
          <w:t>s</w:t>
        </w:r>
      </w:ins>
      <w:r>
        <w:t xml:space="preserve"> section contains reports about your site and the content within your site.</w:t>
      </w:r>
      <w:del w:id="2056" w:author="Dayan Hyames" w:date="2010-03-22T11:22:00Z">
        <w:r w:rsidDel="0034548E">
          <w:delText xml:space="preserve">  </w:delText>
        </w:r>
      </w:del>
      <w:ins w:id="2057" w:author="Dayan Hyames" w:date="2010-03-22T11:22:00Z">
        <w:r w:rsidR="0034548E">
          <w:t xml:space="preserve"> </w:t>
        </w:r>
      </w:ins>
      <w:r>
        <w:t xml:space="preserve">All of the reports from Drupal 6 have been carried forward and a new </w:t>
      </w:r>
      <w:r w:rsidR="00027BD3" w:rsidRPr="00027BD3">
        <w:rPr>
          <w:rStyle w:val="ScreenTextPACKT"/>
          <w:rPrChange w:id="2058" w:author="Dayan Hyames" w:date="2010-03-23T11:34:00Z">
            <w:rPr>
              <w:rFonts w:ascii="Arial" w:hAnsi="Arial"/>
              <w:color w:val="008000"/>
              <w:sz w:val="20"/>
            </w:rPr>
          </w:rPrChange>
        </w:rPr>
        <w:t>Field</w:t>
      </w:r>
      <w:r>
        <w:t xml:space="preserve"> </w:t>
      </w:r>
      <w:r w:rsidR="00027BD3" w:rsidRPr="00027BD3">
        <w:rPr>
          <w:rStyle w:val="ScreenTextPACKT"/>
          <w:rPrChange w:id="2059" w:author="Dayan Hyames" w:date="2010-03-23T11:34:00Z">
            <w:rPr>
              <w:rFonts w:ascii="Arial" w:hAnsi="Arial"/>
              <w:color w:val="008000"/>
              <w:sz w:val="20"/>
            </w:rPr>
          </w:rPrChange>
        </w:rPr>
        <w:t>list</w:t>
      </w:r>
      <w:r>
        <w:t xml:space="preserve"> report has been added.</w:t>
      </w:r>
      <w:del w:id="2060" w:author="Dayan Hyames" w:date="2010-03-22T11:22:00Z">
        <w:r w:rsidDel="0034548E">
          <w:delText xml:space="preserve">  </w:delText>
        </w:r>
      </w:del>
      <w:ins w:id="2061" w:author="Dayan Hyames" w:date="2010-03-22T11:22:00Z">
        <w:r w:rsidR="0034548E">
          <w:t xml:space="preserve"> </w:t>
        </w:r>
      </w:ins>
      <w:r>
        <w:t>The full list of reports is as follows</w:t>
      </w:r>
      <w:ins w:id="2062" w:author="Dayan Hyames" w:date="2010-03-22T09:56:00Z">
        <w:r w:rsidR="00EC53C1">
          <w:t>:</w:t>
        </w:r>
      </w:ins>
      <w:del w:id="2063" w:author="Dayan Hyames" w:date="2010-03-22T09:56:00Z">
        <w:r w:rsidDel="00EC53C1">
          <w:delText>.</w:delText>
        </w:r>
      </w:del>
    </w:p>
    <w:p w:rsidR="00CF313F" w:rsidRDefault="00296890">
      <w:pPr>
        <w:pStyle w:val="FigurePACKT"/>
        <w:pPrChange w:id="2064" w:author="Dayan Hyames" w:date="2010-03-22T14:07:00Z">
          <w:pPr>
            <w:pStyle w:val="NormalPACKT"/>
          </w:pPr>
        </w:pPrChange>
      </w:pPr>
      <w:r>
        <w:rPr>
          <w:noProof/>
          <w:lang w:val="en-US"/>
        </w:rPr>
        <w:lastRenderedPageBreak/>
        <w:drawing>
          <wp:inline distT="0" distB="0" distL="0" distR="0">
            <wp:extent cx="5029200" cy="46482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srcRect/>
                    <a:stretch>
                      <a:fillRect/>
                    </a:stretch>
                  </pic:blipFill>
                  <pic:spPr bwMode="auto">
                    <a:xfrm>
                      <a:off x="0" y="0"/>
                      <a:ext cx="5029200" cy="4648200"/>
                    </a:xfrm>
                    <a:prstGeom prst="rect">
                      <a:avLst/>
                    </a:prstGeom>
                    <a:solidFill>
                      <a:srgbClr val="FFFFFF"/>
                    </a:solidFill>
                    <a:ln w="9525">
                      <a:noFill/>
                      <a:miter lim="800000"/>
                      <a:headEnd/>
                      <a:tailEnd/>
                    </a:ln>
                  </pic:spPr>
                </pic:pic>
              </a:graphicData>
            </a:graphic>
          </wp:inline>
        </w:drawing>
      </w:r>
    </w:p>
    <w:p w:rsidR="00FC556B" w:rsidRDefault="00FC556B">
      <w:pPr>
        <w:pStyle w:val="LayoutInformationPACKT"/>
      </w:pPr>
      <w:r>
        <w:t xml:space="preserve">Insert </w:t>
      </w:r>
      <w:ins w:id="2065" w:author="Dayan Hyames" w:date="2010-03-17T17:51:00Z">
        <w:r w:rsidR="00551153">
          <w:t xml:space="preserve">image </w:t>
        </w:r>
      </w:ins>
      <w:r>
        <w:t>1223_0</w:t>
      </w:r>
      <w:ins w:id="2066" w:author="Dayan Hyames" w:date="2010-03-17T17:39:00Z">
        <w:r w:rsidR="00514F45">
          <w:t>4</w:t>
        </w:r>
      </w:ins>
      <w:del w:id="2067" w:author="Dayan Hyames" w:date="2010-03-17T17:39:00Z">
        <w:r w:rsidDel="00514F45">
          <w:delText>3</w:delText>
        </w:r>
      </w:del>
      <w:r>
        <w:t>_36</w:t>
      </w:r>
      <w:del w:id="2068" w:author="Dayan Hyames" w:date="2010-03-17T17:51:00Z">
        <w:r w:rsidDel="00551153">
          <w:delText>_Report_List</w:delText>
        </w:r>
      </w:del>
      <w:r>
        <w:t>.png</w:t>
      </w:r>
    </w:p>
    <w:p w:rsidR="00FC556B" w:rsidRDefault="00FC556B">
      <w:pPr>
        <w:pStyle w:val="Heading2"/>
      </w:pPr>
      <w:r>
        <w:t>Field list report</w:t>
      </w:r>
    </w:p>
    <w:p w:rsidR="00FC556B" w:rsidDel="00F45F5A" w:rsidRDefault="00FC556B">
      <w:pPr>
        <w:pStyle w:val="NormalPACKT"/>
        <w:rPr>
          <w:del w:id="2069" w:author="Dayan Hyames" w:date="2010-03-22T11:06:00Z"/>
        </w:rPr>
      </w:pPr>
      <w:r>
        <w:t>The field list report shows you a list of all the standard and custom fields within your site with a list of all the places where the field is used</w:t>
      </w:r>
      <w:ins w:id="2070" w:author="Dayan Hyames" w:date="2010-03-22T09:56:00Z">
        <w:r w:rsidR="00EC53C1">
          <w:t>:</w:t>
        </w:r>
      </w:ins>
      <w:del w:id="2071" w:author="Dayan Hyames" w:date="2010-03-22T09:56:00Z">
        <w:r w:rsidDel="00EC53C1">
          <w:delText>.</w:delText>
        </w:r>
      </w:del>
      <w:del w:id="2072" w:author="Dayan Hyames" w:date="2010-03-22T11:06:00Z">
        <w:r w:rsidDel="00F45F5A">
          <w:delText xml:space="preserve">  </w:delText>
        </w:r>
      </w:del>
    </w:p>
    <w:p w:rsidR="00F45F5A" w:rsidRDefault="00F45F5A">
      <w:pPr>
        <w:pStyle w:val="NormalPACKT"/>
        <w:rPr>
          <w:ins w:id="2073" w:author="Dayan Hyames" w:date="2010-03-22T11:06:00Z"/>
        </w:rPr>
      </w:pPr>
    </w:p>
    <w:p w:rsidR="00CF313F" w:rsidRDefault="00CF313F">
      <w:pPr>
        <w:pStyle w:val="FigurePACKT"/>
        <w:rPr>
          <w:ins w:id="2074" w:author="Dayan Hyames" w:date="2010-03-22T14:31:00Z"/>
        </w:rPr>
        <w:pPrChange w:id="2075" w:author="Dayan Hyames" w:date="2010-03-22T14:31:00Z">
          <w:pPr>
            <w:pStyle w:val="LayoutInformationPACKT"/>
          </w:pPr>
        </w:pPrChange>
      </w:pPr>
      <w:r>
        <w:rPr>
          <w:noProof/>
          <w:lang w:val="en-US"/>
          <w:rPrChange w:id="2076" w:author="Unknown">
            <w:rPr>
              <w:noProof/>
              <w:color w:val="008000"/>
              <w:sz w:val="20"/>
            </w:rPr>
          </w:rPrChange>
        </w:rPr>
        <w:lastRenderedPageBreak/>
        <w:drawing>
          <wp:inline distT="0" distB="0" distL="0" distR="0">
            <wp:extent cx="5027295" cy="2401570"/>
            <wp:effectExtent l="19050" t="0" r="1905"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srcRect/>
                    <a:stretch>
                      <a:fillRect/>
                    </a:stretch>
                  </pic:blipFill>
                  <pic:spPr bwMode="auto">
                    <a:xfrm>
                      <a:off x="0" y="0"/>
                      <a:ext cx="5027295" cy="2401570"/>
                    </a:xfrm>
                    <a:prstGeom prst="rect">
                      <a:avLst/>
                    </a:prstGeom>
                    <a:solidFill>
                      <a:srgbClr val="FFFFFF"/>
                    </a:solidFill>
                    <a:ln w="9525">
                      <a:noFill/>
                      <a:miter lim="800000"/>
                      <a:headEnd/>
                      <a:tailEnd/>
                    </a:ln>
                  </pic:spPr>
                </pic:pic>
              </a:graphicData>
            </a:graphic>
          </wp:inline>
        </w:drawing>
      </w:r>
    </w:p>
    <w:p w:rsidR="00FC556B" w:rsidRDefault="00FC556B" w:rsidP="008404DA">
      <w:pPr>
        <w:pStyle w:val="LayoutInformationPACKT"/>
      </w:pPr>
      <w:r>
        <w:t xml:space="preserve">Insert </w:t>
      </w:r>
      <w:ins w:id="2077" w:author="Dayan Hyames" w:date="2010-03-17T17:51:00Z">
        <w:r w:rsidR="00551153">
          <w:t xml:space="preserve">image </w:t>
        </w:r>
      </w:ins>
      <w:r>
        <w:t>1223_0</w:t>
      </w:r>
      <w:ins w:id="2078" w:author="Dayan Hyames" w:date="2010-03-17T17:39:00Z">
        <w:r w:rsidR="00514F45">
          <w:t>4</w:t>
        </w:r>
      </w:ins>
      <w:del w:id="2079" w:author="Dayan Hyames" w:date="2010-03-17T17:39:00Z">
        <w:r w:rsidDel="00514F45">
          <w:delText>3</w:delText>
        </w:r>
      </w:del>
      <w:r>
        <w:t>_37</w:t>
      </w:r>
      <w:del w:id="2080" w:author="Dayan Hyames" w:date="2010-03-17T17:51:00Z">
        <w:r w:rsidDel="00551153">
          <w:delText>_Field_List_Report</w:delText>
        </w:r>
      </w:del>
      <w:r>
        <w:t>.png</w:t>
      </w:r>
    </w:p>
    <w:p w:rsidR="00FC556B" w:rsidDel="00B762A1" w:rsidRDefault="00FC556B">
      <w:pPr>
        <w:pStyle w:val="NormalPACKT"/>
        <w:rPr>
          <w:del w:id="2081" w:author="Dayan Hyames" w:date="2010-03-22T11:10:00Z"/>
        </w:rPr>
      </w:pPr>
      <w:r>
        <w:t>This report is very useful when you want to audit the fields on your site and determine the possible ramifications of changing field settings or deleting a field.</w:t>
      </w:r>
      <w:del w:id="2082" w:author="Dayan Hyames" w:date="2010-03-22T11:10:00Z">
        <w:r w:rsidDel="00B762A1">
          <w:delText xml:space="preserve"> </w:delText>
        </w:r>
      </w:del>
    </w:p>
    <w:p w:rsidR="00B762A1" w:rsidRDefault="00B762A1">
      <w:pPr>
        <w:pStyle w:val="NormalPACKT"/>
        <w:rPr>
          <w:ins w:id="2083" w:author="Dayan Hyames" w:date="2010-03-22T11:10:00Z"/>
        </w:rPr>
      </w:pPr>
    </w:p>
    <w:p w:rsidR="00FC556B" w:rsidRDefault="00FC556B">
      <w:pPr>
        <w:pStyle w:val="Heading1"/>
      </w:pPr>
      <w:r>
        <w:t>Summary</w:t>
      </w:r>
    </w:p>
    <w:p w:rsidR="00FC556B" w:rsidDel="00F45F5A" w:rsidRDefault="00FC556B">
      <w:pPr>
        <w:rPr>
          <w:del w:id="2084" w:author="Dayan Hyames" w:date="2010-03-22T11:06:00Z"/>
          <w:lang w:val="en-GB"/>
        </w:rPr>
      </w:pPr>
      <w:r>
        <w:rPr>
          <w:lang w:val="en-GB"/>
        </w:rPr>
        <w:t xml:space="preserve">In this chapter we thoroughly reviewed the new </w:t>
      </w:r>
      <w:ins w:id="2085" w:author="Mark Noble" w:date="2010-02-04T17:31:00Z">
        <w:r>
          <w:rPr>
            <w:lang w:val="en-GB"/>
          </w:rPr>
          <w:t xml:space="preserve">administration </w:t>
        </w:r>
      </w:ins>
      <w:r>
        <w:commentReference w:id="2086"/>
      </w:r>
      <w:r>
        <w:rPr>
          <w:lang w:val="en-GB"/>
        </w:rPr>
        <w:t>functionality in Drupal 7 and we mapped the Drupal 6 functionality which carried forward into Drupal 7 so you can easily find your favourite features.</w:t>
      </w:r>
      <w:del w:id="2087" w:author="Dayan Hyames" w:date="2010-03-22T11:06:00Z">
        <w:r w:rsidDel="00F45F5A">
          <w:rPr>
            <w:lang w:val="en-GB"/>
          </w:rPr>
          <w:delText xml:space="preserve">  </w:delText>
        </w:r>
      </w:del>
    </w:p>
    <w:p w:rsidR="00F45F5A" w:rsidRDefault="00F45F5A">
      <w:pPr>
        <w:rPr>
          <w:ins w:id="2088" w:author="Dayan Hyames" w:date="2010-03-22T11:06:00Z"/>
          <w:lang w:val="en-GB"/>
        </w:rPr>
      </w:pPr>
    </w:p>
    <w:p w:rsidR="00FC556B" w:rsidRDefault="00FC556B">
      <w:r>
        <w:rPr>
          <w:lang w:val="en-GB"/>
        </w:rPr>
        <w:t xml:space="preserve">In the </w:t>
      </w:r>
      <w:commentRangeStart w:id="2089"/>
      <w:r>
        <w:rPr>
          <w:lang w:val="en-GB"/>
        </w:rPr>
        <w:t xml:space="preserve">next chapter </w:t>
      </w:r>
      <w:commentRangeEnd w:id="2089"/>
      <w:r w:rsidR="00A81257">
        <w:rPr>
          <w:rStyle w:val="CommentReference"/>
        </w:rPr>
        <w:commentReference w:id="2089"/>
      </w:r>
      <w:r>
        <w:rPr>
          <w:lang w:val="en-GB"/>
        </w:rPr>
        <w:t>we will explore ways to enhance both content management and the administration of your site using some of the new contributed modules in Drupal 7. We will also discuss some of the key differences between the Drupal 6 version of these modules and the Drupal 7 version. Finally, where applicable we will discuss upgrading modules from Drupal 6 to Drupal 7.</w:t>
      </w:r>
    </w:p>
    <w:sectPr w:rsidR="00FC556B" w:rsidSect="00AD578B">
      <w:pgSz w:w="12240" w:h="15840"/>
      <w:pgMar w:top="2600" w:right="2160" w:bottom="2707" w:left="2160" w:header="2347" w:footer="2347" w:gutter="0"/>
      <w:cols w:space="720"/>
      <w:docGrid w:linePitch="360" w:charSpace="36864"/>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akesh" w:date="2010-03-23T11:23:00Z" w:initials="Rakesh">
    <w:p w:rsidR="00CF313F" w:rsidRDefault="00CF313F">
      <w:r>
        <w:annotationRef/>
      </w:r>
      <w:r>
        <w:t>MG: The author has done a good job of covering the myriad of admin panel options which are often confusing to new Drupal administrators. It is very clear from this chapter that the admin panel in Drupal 7 is a big improvement over the previous one in Drupal 6.x.</w:t>
      </w:r>
    </w:p>
    <w:p w:rsidR="00CF313F" w:rsidRDefault="00CF313F">
      <w:r>
        <w:t>As always, I would like to seem some examples of use for these options, but  given the sheer number of options covered that would greatly increase the size of the book. The author indicated (personal communication) that the target audience for the book is readers who have some familiarity with Drupal website development and administration, so for this group, limiting the discussion to a listing of the options and the important changes from the previous version is quite sufficient.</w:t>
      </w:r>
    </w:p>
    <w:p w:rsidR="00CF313F" w:rsidRDefault="00CF313F"/>
  </w:comment>
  <w:comment w:id="3" w:author="Rakesh" w:date="2010-03-23T11:23:00Z" w:initials="Rakesh">
    <w:p w:rsidR="00CF313F" w:rsidRDefault="00CF313F">
      <w:pPr>
        <w:rPr>
          <w:sz w:val="20"/>
          <w:szCs w:val="20"/>
        </w:rPr>
      </w:pPr>
      <w:r>
        <w:annotationRef/>
      </w:r>
      <w:r>
        <w:rPr>
          <w:sz w:val="20"/>
          <w:szCs w:val="20"/>
        </w:rPr>
        <w:t>Good chapter. Nice structure.</w:t>
      </w:r>
    </w:p>
  </w:comment>
  <w:comment w:id="48" w:author="Mayuri" w:date="2010-03-23T11:23:00Z" w:initials="Mayuri">
    <w:p w:rsidR="00CF313F" w:rsidRDefault="00CF313F">
      <w:pPr>
        <w:rPr>
          <w:sz w:val="20"/>
          <w:szCs w:val="20"/>
        </w:rPr>
      </w:pPr>
      <w:r>
        <w:annotationRef/>
      </w:r>
      <w:r>
        <w:rPr>
          <w:sz w:val="20"/>
          <w:szCs w:val="20"/>
        </w:rPr>
        <w:t>It is usually considered to be a good practice to include a bullet list of topics that are going to be covered in this chapter. It increases interest in the minds of readers and that way they also know what to expect from the chapter. It is good to know what you are going to learn in any chapter before you read it. It kind of helps you to keep your mind on learning rather than just reading chapter.</w:t>
      </w:r>
    </w:p>
  </w:comment>
  <w:comment w:id="49" w:author="Dayan Hyames" w:date="2010-03-23T11:23:00Z" w:initials="DH">
    <w:p w:rsidR="00CF313F" w:rsidRDefault="00CF313F">
      <w:pPr>
        <w:pStyle w:val="CommentText"/>
      </w:pPr>
      <w:r>
        <w:rPr>
          <w:rStyle w:val="CommentReference"/>
        </w:rPr>
        <w:annotationRef/>
      </w:r>
      <w:r>
        <w:t>Author  - do you mean 'Drupal 6' here?</w:t>
      </w:r>
    </w:p>
  </w:comment>
  <w:comment w:id="50" w:author="Dayan Hyames" w:date="2010-03-23T13:12:00Z" w:initials="DH">
    <w:p w:rsidR="00CF313F" w:rsidRDefault="00CF313F">
      <w:pPr>
        <w:pStyle w:val="CommentText"/>
      </w:pPr>
      <w:r>
        <w:rPr>
          <w:rStyle w:val="CommentReference"/>
        </w:rPr>
        <w:annotationRef/>
      </w:r>
      <w:r>
        <w:t>Ajay – please see the headings to see that I have used sentence case correctly. At some places, it is not clear what is a noun and what is normal text</w:t>
      </w:r>
    </w:p>
  </w:comment>
  <w:comment w:id="51" w:author="Ajay" w:date="2010-03-24T14:46:00Z" w:initials="Shanker">
    <w:p w:rsidR="00CF313F" w:rsidRDefault="00CF313F">
      <w:pPr>
        <w:pStyle w:val="CommentText"/>
      </w:pPr>
      <w:r>
        <w:rPr>
          <w:rStyle w:val="CommentReference"/>
        </w:rPr>
        <w:annotationRef/>
      </w:r>
      <w:r>
        <w:t>"a"</w:t>
      </w:r>
    </w:p>
  </w:comment>
  <w:comment w:id="64" w:author="Mayuri" w:date="2010-03-23T11:23:00Z" w:initials="Mayuri">
    <w:p w:rsidR="00CF313F" w:rsidRDefault="00CF313F">
      <w:pPr>
        <w:rPr>
          <w:sz w:val="20"/>
          <w:szCs w:val="20"/>
        </w:rPr>
      </w:pPr>
      <w:r>
        <w:annotationRef/>
      </w:r>
      <w:r>
        <w:rPr>
          <w:sz w:val="20"/>
          <w:szCs w:val="20"/>
        </w:rPr>
        <w:t>Add a lead in sentence explaining what the screenshot is of. (for all the screenshots and images)</w:t>
      </w:r>
    </w:p>
    <w:p w:rsidR="00CF313F" w:rsidRDefault="00CF313F">
      <w:pPr>
        <w:rPr>
          <w:sz w:val="20"/>
          <w:szCs w:val="20"/>
        </w:rPr>
      </w:pPr>
      <w:r>
        <w:rPr>
          <w:sz w:val="20"/>
          <w:szCs w:val="20"/>
        </w:rPr>
        <w:t>The Layout information for any image/screenshot/figure must be of the form Insert Image ISBN_ChapterNumber_ImageNumber.png.  In this case, it will be Insert Image 1223_03_01.png</w:t>
      </w:r>
    </w:p>
  </w:comment>
  <w:comment w:id="71" w:author="Dayan Hyames" w:date="2010-03-24T15:57:00Z" w:initials="DH">
    <w:p w:rsidR="00CF313F" w:rsidRDefault="00CF313F">
      <w:pPr>
        <w:pStyle w:val="CommentText"/>
      </w:pPr>
      <w:r>
        <w:rPr>
          <w:rStyle w:val="CommentReference"/>
        </w:rPr>
        <w:annotationRef/>
      </w:r>
      <w:r>
        <w:t>Ajay – please check if style is proper for image and following text because I inserted the image manually</w:t>
      </w:r>
    </w:p>
    <w:p w:rsidR="0028251C" w:rsidRDefault="0009010F">
      <w:pPr>
        <w:pStyle w:val="CommentText"/>
      </w:pPr>
      <w:r>
        <w:t>Ajay: Perfect!</w:t>
      </w:r>
    </w:p>
  </w:comment>
  <w:comment w:id="85" w:author="Dayan Hyames" w:date="2010-03-24T14:47:00Z" w:initials="DH">
    <w:p w:rsidR="00CF313F" w:rsidRDefault="00CF313F">
      <w:pPr>
        <w:pStyle w:val="CommentText"/>
      </w:pPr>
      <w:r>
        <w:rPr>
          <w:rStyle w:val="CommentReference"/>
        </w:rPr>
        <w:annotationRef/>
      </w:r>
      <w:r>
        <w:t>Author - In my version, this doesn’t come in the toolbar, but in the management menu on the left side</w:t>
      </w:r>
    </w:p>
    <w:p w:rsidR="00CF313F" w:rsidRDefault="00CF313F">
      <w:pPr>
        <w:pStyle w:val="CommentText"/>
      </w:pPr>
      <w:r>
        <w:t>Ajay: Be clear. which is y</w:t>
      </w:r>
    </w:p>
  </w:comment>
  <w:comment w:id="123" w:author="Maurice Green" w:date="2010-03-23T11:23:00Z" w:initials="Maurice G">
    <w:p w:rsidR="00CF313F" w:rsidRDefault="00CF313F">
      <w:pPr>
        <w:rPr>
          <w:sz w:val="20"/>
          <w:szCs w:val="20"/>
        </w:rPr>
      </w:pPr>
      <w:r>
        <w:annotationRef/>
      </w:r>
      <w:r>
        <w:rPr>
          <w:sz w:val="20"/>
          <w:szCs w:val="20"/>
        </w:rPr>
        <w:t xml:space="preserve">This is NOT a “catchall” section. It’s content depends on the modules installed on the site.. </w:t>
      </w:r>
    </w:p>
  </w:comment>
  <w:comment w:id="134" w:author="Dayan Hyames" w:date="2010-03-24T15:58:00Z" w:initials="DH">
    <w:p w:rsidR="00CF313F" w:rsidRDefault="00CF313F">
      <w:pPr>
        <w:pStyle w:val="CommentText"/>
      </w:pPr>
      <w:r>
        <w:rPr>
          <w:rStyle w:val="CommentReference"/>
        </w:rPr>
        <w:annotationRef/>
      </w:r>
      <w:r>
        <w:t>ajay - is the bulleting ok? Why are the bullets hollow – because bullets within numbered bullets?</w:t>
      </w:r>
    </w:p>
    <w:p w:rsidR="0028251C" w:rsidRDefault="0009010F">
      <w:pPr>
        <w:pStyle w:val="CommentText"/>
      </w:pPr>
      <w:r>
        <w:t>Ajay: Yes, they are okay. Hollow 'cos they are bullet withi</w:t>
      </w:r>
      <w:r>
        <w:t>n bullets.</w:t>
      </w:r>
    </w:p>
  </w:comment>
  <w:comment w:id="185" w:author="Dayan Hyames" w:date="2010-03-23T11:23:00Z" w:initials="DH">
    <w:p w:rsidR="00CF313F" w:rsidRDefault="00CF313F">
      <w:pPr>
        <w:pStyle w:val="CommentText"/>
      </w:pPr>
      <w:r>
        <w:rPr>
          <w:rStyle w:val="CommentReference"/>
        </w:rPr>
        <w:annotationRef/>
      </w:r>
      <w:r>
        <w:t>Author – the software says only 'people'</w:t>
      </w:r>
    </w:p>
  </w:comment>
  <w:comment w:id="248" w:author="Dayan Hyames" w:date="2010-03-24T15:59:00Z" w:initials="DH">
    <w:p w:rsidR="00CF313F" w:rsidRDefault="00CF313F">
      <w:pPr>
        <w:pStyle w:val="CommentText"/>
      </w:pPr>
      <w:r>
        <w:rPr>
          <w:rStyle w:val="CommentReference"/>
        </w:rPr>
        <w:annotationRef/>
      </w:r>
      <w:r>
        <w:t>Ajay – punctuation here?</w:t>
      </w:r>
    </w:p>
    <w:p w:rsidR="0028251C" w:rsidRDefault="0028251C">
      <w:pPr>
        <w:pStyle w:val="CommentText"/>
      </w:pPr>
      <w:r>
        <w:t>Ajay: You need a comma before "which".</w:t>
      </w:r>
    </w:p>
  </w:comment>
  <w:comment w:id="249" w:author="Dayan Hyames" w:date="2010-03-24T15:59:00Z" w:initials="DH">
    <w:p w:rsidR="00CF313F" w:rsidRDefault="00CF313F">
      <w:pPr>
        <w:pStyle w:val="CommentText"/>
      </w:pPr>
      <w:r>
        <w:rPr>
          <w:rStyle w:val="CommentReference"/>
        </w:rPr>
        <w:annotationRef/>
      </w:r>
      <w:r>
        <w:t>Ajay - how to apply style to this image?</w:t>
      </w:r>
    </w:p>
    <w:p w:rsidR="0028251C" w:rsidRDefault="0028251C">
      <w:pPr>
        <w:pStyle w:val="CommentText"/>
      </w:pPr>
      <w:r>
        <w:t>Ajay: No need to.</w:t>
      </w:r>
    </w:p>
  </w:comment>
  <w:comment w:id="250" w:author="Dayan Hyames" w:date="2010-03-23T11:23:00Z" w:initials="DH">
    <w:p w:rsidR="00CF313F" w:rsidRDefault="00CF313F">
      <w:pPr>
        <w:pStyle w:val="CommentText"/>
      </w:pPr>
      <w:r>
        <w:rPr>
          <w:rStyle w:val="CommentReference"/>
        </w:rPr>
        <w:annotationRef/>
      </w:r>
      <w:r>
        <w:t>Ajay – punctuation here?</w:t>
      </w:r>
    </w:p>
  </w:comment>
  <w:comment w:id="247" w:author="Dayan Hyames" w:date="2010-03-23T11:23:00Z" w:initials="DH">
    <w:p w:rsidR="00CF313F" w:rsidRDefault="00CF313F">
      <w:pPr>
        <w:pStyle w:val="CommentText"/>
      </w:pPr>
      <w:r>
        <w:rPr>
          <w:rStyle w:val="CommentReference"/>
        </w:rPr>
        <w:annotationRef/>
      </w:r>
      <w:r>
        <w:t>Author – this line is already mentioned in chapter 3. Is there a need to mention it again?</w:t>
      </w:r>
    </w:p>
  </w:comment>
  <w:comment w:id="253" w:author="Dayan Hyames" w:date="2010-03-24T16:01:00Z" w:initials="DH">
    <w:p w:rsidR="00CF313F" w:rsidRDefault="00CF313F">
      <w:pPr>
        <w:pStyle w:val="CommentText"/>
      </w:pPr>
      <w:r>
        <w:rPr>
          <w:rStyle w:val="CommentReference"/>
        </w:rPr>
        <w:annotationRef/>
      </w:r>
      <w:r>
        <w:t>Ajay/Te – this image was originally 1223_02_03. It exists in the graphics folder of the previous chapter. Should I copy the image into this chapters graphics folder and give it a new number?</w:t>
      </w:r>
    </w:p>
    <w:p w:rsidR="0028251C" w:rsidRDefault="0009010F">
      <w:pPr>
        <w:pStyle w:val="CommentText"/>
      </w:pPr>
      <w:r>
        <w:t>Ajay: Ye</w:t>
      </w:r>
      <w:r>
        <w:t>s.</w:t>
      </w:r>
    </w:p>
  </w:comment>
  <w:comment w:id="279" w:author="Ajay" w:date="2010-03-24T16:02:00Z" w:initials="Shanker">
    <w:p w:rsidR="0028251C" w:rsidRDefault="0028251C">
      <w:pPr>
        <w:pStyle w:val="CommentText"/>
      </w:pPr>
      <w:r>
        <w:rPr>
          <w:rStyle w:val="CommentReference"/>
        </w:rPr>
        <w:annotationRef/>
      </w:r>
      <w:r>
        <w:t>Please update with the f</w:t>
      </w:r>
      <w:r w:rsidR="0009010F">
        <w:t>or</w:t>
      </w:r>
      <w:r w:rsidR="0009010F">
        <w:t>mat that we use to w</w:t>
      </w:r>
      <w:r w:rsidR="0009010F">
        <w:t>r</w:t>
      </w:r>
      <w:r w:rsidR="0009010F">
        <w:t>ite the names of our books.</w:t>
      </w:r>
    </w:p>
  </w:comment>
  <w:comment w:id="294" w:author="Dayan Hyames" w:date="2010-03-23T11:23:00Z" w:initials="DH">
    <w:p w:rsidR="00CF313F" w:rsidRDefault="00CF313F">
      <w:pPr>
        <w:pStyle w:val="CommentText"/>
      </w:pPr>
      <w:r>
        <w:rPr>
          <w:rStyle w:val="CommentReference"/>
        </w:rPr>
        <w:annotationRef/>
      </w:r>
      <w:r>
        <w:t>Author – please clarify regarding maurice' comment</w:t>
      </w:r>
    </w:p>
  </w:comment>
  <w:comment w:id="295" w:author="Maurice Green" w:date="2010-03-23T11:23:00Z" w:initials="Maurice G">
    <w:p w:rsidR="00CF313F" w:rsidRDefault="00CF313F">
      <w:pPr>
        <w:rPr>
          <w:sz w:val="20"/>
          <w:szCs w:val="20"/>
        </w:rPr>
      </w:pPr>
      <w:r>
        <w:annotationRef/>
      </w:r>
      <w:r>
        <w:rPr>
          <w:sz w:val="20"/>
          <w:szCs w:val="20"/>
        </w:rPr>
        <w:t>Chapter 2  covered Content Types, Content and Taxonomy. It did NOT cover Blocks and  Menus contained in the Structure section of the Admin interface.</w:t>
      </w:r>
    </w:p>
  </w:comment>
  <w:comment w:id="315" w:author="Dayan Hyames" w:date="2010-03-23T11:23:00Z" w:initials="DH">
    <w:p w:rsidR="00CF313F" w:rsidRDefault="00CF313F">
      <w:pPr>
        <w:pStyle w:val="CommentText"/>
      </w:pPr>
      <w:r>
        <w:rPr>
          <w:rStyle w:val="CommentReference"/>
        </w:rPr>
        <w:annotationRef/>
      </w:r>
      <w:r>
        <w:t>Author – search form not mentioned. It exists in the second block.</w:t>
      </w:r>
    </w:p>
  </w:comment>
  <w:comment w:id="320" w:author="Dayan Hyames" w:date="2010-03-24T16:03:00Z" w:initials="DH">
    <w:p w:rsidR="00CF313F" w:rsidRDefault="00CF313F">
      <w:pPr>
        <w:pStyle w:val="CommentText"/>
      </w:pPr>
      <w:r>
        <w:rPr>
          <w:rStyle w:val="CommentReference"/>
        </w:rPr>
        <w:annotationRef/>
      </w:r>
      <w:r>
        <w:t>ajay – should it be 'ok'?</w:t>
      </w:r>
    </w:p>
    <w:p w:rsidR="0028251C" w:rsidRDefault="0028251C">
      <w:pPr>
        <w:pStyle w:val="CommentText"/>
      </w:pPr>
      <w:r>
        <w:t>Ajay: okay, actually</w:t>
      </w:r>
    </w:p>
  </w:comment>
  <w:comment w:id="354" w:author="Maurice Green" w:date="2010-03-23T11:23:00Z" w:initials="Maurice G">
    <w:p w:rsidR="00CF313F" w:rsidRDefault="00CF313F">
      <w:pPr>
        <w:rPr>
          <w:sz w:val="20"/>
          <w:szCs w:val="20"/>
        </w:rPr>
      </w:pPr>
      <w:r>
        <w:annotationRef/>
      </w:r>
      <w:r>
        <w:rPr>
          <w:sz w:val="20"/>
          <w:szCs w:val="20"/>
        </w:rPr>
        <w:t>“into which you want to insert it.”</w:t>
      </w:r>
    </w:p>
  </w:comment>
  <w:comment w:id="389" w:author="Rakesh Shejwal" w:date="2010-03-23T11:23:00Z" w:initials="RS">
    <w:p w:rsidR="00CF313F" w:rsidRDefault="00CF313F">
      <w:pPr>
        <w:pStyle w:val="CommentText"/>
      </w:pPr>
      <w:r>
        <w:rPr>
          <w:rStyle w:val="CommentReference"/>
        </w:rPr>
        <w:annotationRef/>
      </w:r>
      <w:r>
        <w:t>TE: Keep track of this</w:t>
      </w:r>
    </w:p>
  </w:comment>
  <w:comment w:id="390" w:author="Dayan Hyames" w:date="2010-03-23T11:23:00Z" w:initials="DH">
    <w:p w:rsidR="00CF313F" w:rsidRDefault="00CF313F">
      <w:pPr>
        <w:pStyle w:val="CommentText"/>
      </w:pPr>
      <w:r>
        <w:rPr>
          <w:rStyle w:val="CommentReference"/>
        </w:rPr>
        <w:annotationRef/>
      </w:r>
      <w:r>
        <w:t>Author – please give me an update on this</w:t>
      </w:r>
    </w:p>
  </w:comment>
  <w:comment w:id="391" w:author="Dayan Hyames" w:date="2010-03-23T11:23:00Z" w:initials="DH">
    <w:p w:rsidR="00CF313F" w:rsidRDefault="00CF313F">
      <w:pPr>
        <w:pStyle w:val="CommentText"/>
      </w:pPr>
      <w:r>
        <w:rPr>
          <w:rStyle w:val="CommentReference"/>
        </w:rPr>
        <w:annotationRef/>
      </w:r>
      <w:r>
        <w:t>Te – check the entire block creation section</w:t>
      </w:r>
    </w:p>
  </w:comment>
  <w:comment w:id="430" w:author="Mayuri" w:date="2010-03-23T11:23:00Z" w:initials="Mayuri">
    <w:p w:rsidR="00CF313F" w:rsidRDefault="00CF313F">
      <w:pPr>
        <w:rPr>
          <w:sz w:val="20"/>
          <w:szCs w:val="20"/>
        </w:rPr>
      </w:pPr>
      <w:r>
        <w:annotationRef/>
      </w:r>
      <w:r>
        <w:rPr>
          <w:sz w:val="20"/>
          <w:szCs w:val="20"/>
        </w:rPr>
        <w:t>This should read "complete" code.</w:t>
      </w:r>
    </w:p>
  </w:comment>
  <w:comment w:id="431" w:author="Mark Noble" w:date="2010-03-23T11:23:00Z" w:initials="Mark Nobl">
    <w:p w:rsidR="00CF313F" w:rsidRDefault="00CF313F">
      <w:pPr>
        <w:overflowPunct w:val="0"/>
        <w:spacing w:line="0" w:lineRule="atLeast"/>
        <w:rPr>
          <w:rFonts w:ascii="Segoe UI" w:eastAsia="Arial Unicode MS" w:hAnsi="Segoe UI" w:cs="Tahoma"/>
          <w:i/>
          <w:sz w:val="16"/>
        </w:rPr>
      </w:pPr>
      <w:r>
        <w:annotationRef/>
      </w:r>
      <w:r>
        <w:rPr>
          <w:rFonts w:ascii="Segoe UI" w:eastAsia="Arial Unicode MS" w:hAnsi="Segoe UI" w:cs="Tahoma"/>
          <w:i/>
          <w:sz w:val="16"/>
        </w:rPr>
        <w:t>Reply to Mayuri (12/30/2009, 17:57): Text is correct, the source is at the referenced URL, but it has been changed.</w:t>
      </w:r>
    </w:p>
    <w:p w:rsidR="00CF313F" w:rsidRDefault="00CF313F"/>
  </w:comment>
  <w:comment w:id="582" w:author="Dayan Hyames" w:date="2010-03-24T16:04:00Z" w:initials="DH">
    <w:p w:rsidR="00CF313F" w:rsidRDefault="00CF313F">
      <w:pPr>
        <w:pStyle w:val="CommentText"/>
      </w:pPr>
      <w:r>
        <w:rPr>
          <w:rStyle w:val="CommentReference"/>
        </w:rPr>
        <w:annotationRef/>
      </w:r>
      <w:r>
        <w:t>Ajay – language seems wrong – use either word, not both</w:t>
      </w:r>
    </w:p>
    <w:p w:rsidR="0028251C" w:rsidRDefault="0028251C">
      <w:pPr>
        <w:pStyle w:val="CommentText"/>
      </w:pPr>
      <w:r>
        <w:t>Ajay: Use "unchanged".</w:t>
      </w:r>
    </w:p>
  </w:comment>
  <w:comment w:id="601" w:author="Mayuri" w:date="2010-03-23T11:23:00Z" w:initials="Mayuri">
    <w:p w:rsidR="00CF313F" w:rsidRDefault="00CF313F">
      <w:pPr>
        <w:rPr>
          <w:sz w:val="20"/>
          <w:szCs w:val="20"/>
        </w:rPr>
      </w:pPr>
      <w:r>
        <w:annotationRef/>
      </w:r>
      <w:r>
        <w:rPr>
          <w:sz w:val="20"/>
          <w:szCs w:val="20"/>
        </w:rPr>
        <w:t>Avoid using brackets in headings</w:t>
      </w:r>
    </w:p>
  </w:comment>
  <w:comment w:id="608" w:author="doug" w:date="2010-03-23T11:23:00Z" w:initials="doug">
    <w:p w:rsidR="00CF313F" w:rsidRDefault="00CF313F">
      <w:pPr>
        <w:rPr>
          <w:rFonts w:ascii="Arial" w:eastAsia="Arial" w:hAnsi="Arial"/>
          <w:b/>
          <w:shadow/>
          <w:color w:val="0000FF"/>
        </w:rPr>
      </w:pPr>
      <w:r>
        <w:annotationRef/>
      </w:r>
      <w:r>
        <w:rPr>
          <w:rFonts w:ascii="Arial" w:eastAsia="Arial" w:hAnsi="Arial"/>
          <w:b/>
          <w:shadow/>
          <w:color w:val="0000FF"/>
        </w:rPr>
        <w:t>May want to change which themes are used and update screenshots.  At the time of writing, there were only a few available themes.</w:t>
      </w:r>
    </w:p>
    <w:p w:rsidR="00CF313F" w:rsidRDefault="00CF313F"/>
  </w:comment>
  <w:comment w:id="626" w:author="Mayuri" w:date="2010-03-23T11:23:00Z" w:initials="Mayuri">
    <w:p w:rsidR="00CF313F" w:rsidRDefault="00CF313F">
      <w:pPr>
        <w:rPr>
          <w:sz w:val="20"/>
          <w:szCs w:val="20"/>
        </w:rPr>
      </w:pPr>
      <w:r>
        <w:annotationRef/>
      </w:r>
      <w:r>
        <w:rPr>
          <w:sz w:val="20"/>
          <w:szCs w:val="20"/>
        </w:rPr>
        <w:t>Remove brackets</w:t>
      </w:r>
    </w:p>
  </w:comment>
  <w:comment w:id="685" w:author="Dayan Hyames" w:date="2010-03-23T12:51:00Z" w:initials="DH">
    <w:p w:rsidR="00CF313F" w:rsidRDefault="00CF313F">
      <w:pPr>
        <w:pStyle w:val="CommentText"/>
      </w:pPr>
      <w:r>
        <w:rPr>
          <w:rStyle w:val="CommentReference"/>
        </w:rPr>
        <w:annotationRef/>
      </w:r>
      <w:r>
        <w:t>Author/Te –I get a message 'authorize file system changes' – is this due to restrictions on packt Mumbai pc's or is it an issue with Drupal. Author – does the process work properly as described here? Te -</w:t>
      </w:r>
      <w:r w:rsidRPr="00A241A5">
        <w:t xml:space="preserve"> </w:t>
      </w:r>
      <w:r>
        <w:t>the rest of the installation is to be checked</w:t>
      </w:r>
    </w:p>
  </w:comment>
  <w:comment w:id="701" w:author="Mayuri" w:date="2010-03-23T11:23:00Z" w:initials="Mayuri">
    <w:p w:rsidR="00CF313F" w:rsidRDefault="00CF313F">
      <w:pPr>
        <w:rPr>
          <w:sz w:val="20"/>
          <w:szCs w:val="20"/>
        </w:rPr>
      </w:pPr>
      <w:r>
        <w:annotationRef/>
      </w:r>
      <w:r>
        <w:rPr>
          <w:sz w:val="20"/>
          <w:szCs w:val="20"/>
        </w:rPr>
        <w:t>Layout information should be written this way: “Insert image ISBN_ChpNo_ImageNo.png”</w:t>
      </w:r>
    </w:p>
  </w:comment>
  <w:comment w:id="706" w:author="doug" w:date="2010-03-23T11:23:00Z" w:initials="doug">
    <w:p w:rsidR="00CF313F" w:rsidRDefault="00CF313F">
      <w:pPr>
        <w:rPr>
          <w:rFonts w:ascii="Arial" w:eastAsia="Arial" w:hAnsi="Arial"/>
          <w:b/>
          <w:shadow/>
          <w:color w:val="0000FF"/>
        </w:rPr>
      </w:pPr>
      <w:r>
        <w:annotationRef/>
      </w:r>
      <w:r>
        <w:rPr>
          <w:rFonts w:ascii="Arial" w:eastAsia="Arial" w:hAnsi="Arial"/>
          <w:b/>
          <w:shadow/>
          <w:color w:val="0000FF"/>
        </w:rPr>
        <w:t>Installing from a downloaded file is not currently working on my dev machine, get: Cannot extract temporary://layoutstudio-7.x-1.x-dev.tar_.gz, not a valid archive.  Need to revisit.</w:t>
      </w:r>
    </w:p>
    <w:p w:rsidR="00CF313F" w:rsidRDefault="00CF313F"/>
  </w:comment>
  <w:comment w:id="707" w:author="Maurice Green" w:date="2010-03-23T11:23:00Z" w:initials="Maurice G">
    <w:p w:rsidR="00CF313F" w:rsidRDefault="00CF313F">
      <w:pPr>
        <w:rPr>
          <w:sz w:val="20"/>
          <w:szCs w:val="20"/>
        </w:rPr>
      </w:pPr>
      <w:r>
        <w:annotationRef/>
      </w:r>
      <w:r>
        <w:rPr>
          <w:sz w:val="20"/>
          <w:szCs w:val="20"/>
        </w:rPr>
        <w:t>On my WAMP system the first messasge is “For security reasons, your upload has been renamed to …tar_.gz” followed by the “not a valid archive” message, because “tar_.gz” is NOT valid. It should be “tar.gz”</w:t>
      </w:r>
    </w:p>
  </w:comment>
  <w:comment w:id="726" w:author="Dayan Hyames" w:date="2010-03-23T13:05:00Z" w:initials="DH">
    <w:p w:rsidR="00CF313F" w:rsidRDefault="00CF313F">
      <w:pPr>
        <w:pStyle w:val="CommentText"/>
      </w:pPr>
      <w:r>
        <w:rPr>
          <w:rStyle w:val="CommentReference"/>
        </w:rPr>
        <w:annotationRef/>
      </w:r>
      <w:r>
        <w:t>Author – my version doesn't show a link, but a 'update' tab is there in modules section.</w:t>
      </w:r>
    </w:p>
  </w:comment>
  <w:comment w:id="730" w:author="doug" w:date="2010-03-23T11:23:00Z" w:initials="doug">
    <w:p w:rsidR="00CF313F" w:rsidRDefault="00CF313F">
      <w:pPr>
        <w:rPr>
          <w:rFonts w:ascii="Arial" w:eastAsia="Arial" w:hAnsi="Arial"/>
          <w:b/>
          <w:shadow/>
          <w:color w:val="0000FF"/>
        </w:rPr>
      </w:pPr>
      <w:r>
        <w:annotationRef/>
      </w:r>
      <w:r>
        <w:rPr>
          <w:rFonts w:ascii="Arial" w:eastAsia="Arial" w:hAnsi="Arial"/>
          <w:b/>
          <w:shadow/>
          <w:color w:val="0000FF"/>
        </w:rPr>
        <w:t xml:space="preserve">Replace this screenshot with one showing a module or theme that needs update.  </w:t>
      </w:r>
    </w:p>
    <w:p w:rsidR="00CF313F" w:rsidRDefault="00CF313F"/>
  </w:comment>
  <w:comment w:id="742" w:author="Maurice Green" w:date="2010-03-23T11:23:00Z" w:initials="Maurice G">
    <w:p w:rsidR="00CF313F" w:rsidRDefault="00CF313F">
      <w:pPr>
        <w:rPr>
          <w:sz w:val="20"/>
          <w:szCs w:val="20"/>
        </w:rPr>
      </w:pPr>
      <w:r>
        <w:annotationRef/>
      </w:r>
      <w:r>
        <w:rPr>
          <w:sz w:val="20"/>
          <w:szCs w:val="20"/>
        </w:rPr>
        <w:t>This screenshot is not consistent. It should be the one from the Appearance section since the discussion is about updating themes.</w:t>
      </w:r>
    </w:p>
  </w:comment>
  <w:comment w:id="784" w:author="Maurice Green" w:date="2010-03-23T11:23:00Z" w:initials="Maurice G">
    <w:p w:rsidR="00CF313F" w:rsidRDefault="00CF313F">
      <w:pPr>
        <w:rPr>
          <w:sz w:val="20"/>
          <w:szCs w:val="20"/>
        </w:rPr>
      </w:pPr>
      <w:r>
        <w:annotationRef/>
      </w:r>
      <w:r>
        <w:rPr>
          <w:sz w:val="20"/>
          <w:szCs w:val="20"/>
        </w:rPr>
        <w:t>This raises a very general question. What is the intended audience for this book? Is this chapter (and book) only a comparison of Drupal 7 to Drupal 6.x or is it supposed to help a new user actually use Drupal 7? If the latter, more detail is needed in sections like this.</w:t>
      </w:r>
    </w:p>
  </w:comment>
  <w:comment w:id="843" w:author="Maurice Green" w:date="2010-03-23T11:23:00Z" w:initials="Maurice G">
    <w:p w:rsidR="00CF313F" w:rsidRDefault="00CF313F">
      <w:pPr>
        <w:rPr>
          <w:sz w:val="20"/>
          <w:szCs w:val="20"/>
        </w:rPr>
      </w:pPr>
      <w:r>
        <w:annotationRef/>
      </w:r>
      <w:r>
        <w:rPr>
          <w:sz w:val="20"/>
          <w:szCs w:val="20"/>
        </w:rPr>
        <w:t>Same problem as with themes with rename of downloaded module to “tar_.gz.”</w:t>
      </w:r>
    </w:p>
  </w:comment>
  <w:comment w:id="856" w:author="Maurice Green" w:date="2010-03-23T11:23:00Z" w:initials="Maurice G">
    <w:p w:rsidR="00CF313F" w:rsidRDefault="00CF313F">
      <w:pPr>
        <w:rPr>
          <w:sz w:val="20"/>
          <w:szCs w:val="20"/>
        </w:rPr>
      </w:pPr>
      <w:r>
        <w:annotationRef/>
      </w:r>
      <w:r>
        <w:rPr>
          <w:sz w:val="20"/>
          <w:szCs w:val="20"/>
        </w:rPr>
        <w:t>NOTE: Not all of the options demonstrated in this section appear in the default “standard” Drupal 7 installation. Additional modules must be enabled as indicated below.</w:t>
      </w:r>
    </w:p>
  </w:comment>
  <w:comment w:id="864" w:author="Mayuri" w:date="2010-03-23T11:23:00Z" w:initials="Mayuri">
    <w:p w:rsidR="00CF313F" w:rsidRDefault="00CF313F">
      <w:pPr>
        <w:rPr>
          <w:sz w:val="20"/>
          <w:szCs w:val="20"/>
        </w:rPr>
      </w:pPr>
      <w:r>
        <w:annotationRef/>
      </w:r>
      <w:r>
        <w:rPr>
          <w:sz w:val="20"/>
          <w:szCs w:val="20"/>
        </w:rPr>
        <w:t>Words that you see on the screen, in menus or dialog boxes are formatted as Screen Text [Packt].</w:t>
      </w:r>
    </w:p>
  </w:comment>
  <w:comment w:id="885" w:author="Dayan Hyames" w:date="2010-03-23T13:13:00Z" w:initials="DH">
    <w:p w:rsidR="00CF313F" w:rsidRDefault="00CF313F" w:rsidP="009850ED">
      <w:pPr>
        <w:suppressAutoHyphens w:val="0"/>
        <w:spacing w:before="100" w:beforeAutospacing="1" w:after="100" w:afterAutospacing="1"/>
      </w:pPr>
      <w:r>
        <w:rPr>
          <w:rStyle w:val="CommentReference"/>
        </w:rPr>
        <w:annotationRef/>
      </w:r>
      <w:r>
        <w:t xml:space="preserve">Author – I got 2 errors on enabling all modules – </w:t>
      </w:r>
    </w:p>
    <w:p w:rsidR="00CF313F" w:rsidRDefault="00CF313F" w:rsidP="008901B3">
      <w:pPr>
        <w:numPr>
          <w:ilvl w:val="0"/>
          <w:numId w:val="42"/>
        </w:numPr>
        <w:suppressAutoHyphens w:val="0"/>
        <w:spacing w:before="100" w:beforeAutospacing="1" w:after="100" w:afterAutospacing="1"/>
      </w:pPr>
      <w:r>
        <w:t xml:space="preserve">The testing framework could not be installed because the PHP </w:t>
      </w:r>
      <w:hyperlink r:id="rId1" w:history="1">
        <w:r>
          <w:rPr>
            <w:rStyle w:val="Hyperlink"/>
          </w:rPr>
          <w:t>cURL</w:t>
        </w:r>
      </w:hyperlink>
      <w:r>
        <w:t xml:space="preserve"> library is not available. (Currently using cURL Not found)</w:t>
      </w:r>
    </w:p>
    <w:p w:rsidR="00CF313F" w:rsidRDefault="00CF313F" w:rsidP="008901B3">
      <w:pPr>
        <w:numPr>
          <w:ilvl w:val="0"/>
          <w:numId w:val="42"/>
        </w:numPr>
        <w:suppressAutoHyphens w:val="0"/>
        <w:spacing w:before="100" w:beforeAutospacing="1" w:after="100" w:afterAutospacing="1"/>
      </w:pPr>
      <w:r>
        <w:rPr>
          <w:rStyle w:val="Emphasis"/>
        </w:rPr>
        <w:t>Warning</w:t>
      </w:r>
      <w:r>
        <w:t xml:space="preserve">: </w:t>
      </w:r>
      <w:r>
        <w:rPr>
          <w:rStyle w:val="Emphasis"/>
        </w:rPr>
        <w:t>array_multisort(): Array sizes are inconsistent</w:t>
      </w:r>
      <w:r>
        <w:t xml:space="preserve"> in </w:t>
      </w:r>
      <w:r>
        <w:rPr>
          <w:rStyle w:val="Emphasis"/>
        </w:rPr>
        <w:t>system_modules_submit()</w:t>
      </w:r>
      <w:r>
        <w:t xml:space="preserve"> (line </w:t>
      </w:r>
      <w:r>
        <w:rPr>
          <w:rStyle w:val="Emphasis"/>
        </w:rPr>
        <w:t>1230</w:t>
      </w:r>
      <w:r>
        <w:t xml:space="preserve"> of </w:t>
      </w:r>
      <w:r>
        <w:rPr>
          <w:rStyle w:val="Emphasis"/>
        </w:rPr>
        <w:t>C:\xampp\htdocs\drupalalpha\modules\system\system.admin.inc</w:t>
      </w:r>
      <w:r>
        <w:t>).</w:t>
      </w:r>
    </w:p>
  </w:comment>
  <w:comment w:id="915" w:author="Maurice Green" w:date="2010-03-23T11:23:00Z" w:initials="Maurice G">
    <w:p w:rsidR="00CF313F" w:rsidRDefault="00CF313F">
      <w:pPr>
        <w:rPr>
          <w:sz w:val="20"/>
          <w:szCs w:val="20"/>
        </w:rPr>
      </w:pPr>
      <w:r>
        <w:annotationRef/>
      </w:r>
      <w:r>
        <w:rPr>
          <w:sz w:val="20"/>
          <w:szCs w:val="20"/>
        </w:rPr>
        <w:t>Should show the actual menu section heading where these options appear. For example this is in “Regional Settings and Language.”</w:t>
      </w:r>
    </w:p>
  </w:comment>
  <w:comment w:id="960" w:author="Maurice Green" w:date="2010-03-23T11:23:00Z" w:initials="Maurice G">
    <w:p w:rsidR="00CF313F" w:rsidRDefault="00CF313F">
      <w:pPr>
        <w:rPr>
          <w:sz w:val="20"/>
          <w:szCs w:val="20"/>
        </w:rPr>
      </w:pPr>
      <w:r>
        <w:annotationRef/>
      </w:r>
      <w:r>
        <w:rPr>
          <w:sz w:val="20"/>
          <w:szCs w:val="20"/>
        </w:rPr>
        <w:t xml:space="preserve">Not available in default installaton. Need to enable Locale module. </w:t>
      </w:r>
    </w:p>
  </w:comment>
  <w:comment w:id="984" w:author="Maurice Green" w:date="2010-03-23T11:23:00Z" w:initials="Maurice G">
    <w:p w:rsidR="00CF313F" w:rsidRDefault="00CF313F">
      <w:pPr>
        <w:rPr>
          <w:sz w:val="20"/>
          <w:szCs w:val="20"/>
        </w:rPr>
      </w:pPr>
      <w:r>
        <w:annotationRef/>
      </w:r>
      <w:r>
        <w:rPr>
          <w:sz w:val="20"/>
          <w:szCs w:val="20"/>
        </w:rPr>
        <w:t>Not available in default installation. Need to enable Locale module.</w:t>
      </w:r>
    </w:p>
  </w:comment>
  <w:comment w:id="999" w:author="Maurice Green" w:date="2010-03-23T11:23:00Z" w:initials="Maurice G">
    <w:p w:rsidR="00CF313F" w:rsidRDefault="00CF313F">
      <w:pPr>
        <w:rPr>
          <w:sz w:val="20"/>
          <w:szCs w:val="20"/>
        </w:rPr>
      </w:pPr>
      <w:r>
        <w:annotationRef/>
      </w:r>
      <w:r>
        <w:rPr>
          <w:sz w:val="20"/>
          <w:szCs w:val="20"/>
        </w:rPr>
        <w:t>Begin “Search and Metadata” section.</w:t>
      </w:r>
    </w:p>
  </w:comment>
  <w:comment w:id="1050" w:author="Maurice Green" w:date="2010-03-23T11:23:00Z" w:initials="Maurice G">
    <w:p w:rsidR="00CF313F" w:rsidRDefault="00CF313F">
      <w:pPr>
        <w:rPr>
          <w:sz w:val="20"/>
          <w:szCs w:val="20"/>
        </w:rPr>
      </w:pPr>
      <w:r>
        <w:annotationRef/>
      </w:r>
      <w:r>
        <w:rPr>
          <w:sz w:val="20"/>
          <w:szCs w:val="20"/>
        </w:rPr>
        <w:t>“Development” section</w:t>
      </w:r>
    </w:p>
  </w:comment>
  <w:comment w:id="1072" w:author="Dayan Hyames" w:date="2010-03-23T13:24:00Z" w:initials="DH">
    <w:p w:rsidR="00CF313F" w:rsidRDefault="00CF313F">
      <w:pPr>
        <w:pStyle w:val="CommentText"/>
      </w:pPr>
      <w:r>
        <w:rPr>
          <w:rStyle w:val="CommentReference"/>
        </w:rPr>
        <w:annotationRef/>
      </w:r>
      <w:r>
        <w:t>Author – how to get to this screen? I can't see it in ‘logging and errors’.</w:t>
      </w:r>
    </w:p>
  </w:comment>
  <w:comment w:id="1105" w:author="Dayan Hyames" w:date="2010-03-23T13:30:00Z" w:initials="DH">
    <w:p w:rsidR="00CF313F" w:rsidRDefault="00CF313F">
      <w:pPr>
        <w:pStyle w:val="CommentText"/>
      </w:pPr>
      <w:r>
        <w:rPr>
          <w:rStyle w:val="CommentReference"/>
        </w:rPr>
        <w:annotationRef/>
      </w:r>
      <w:r>
        <w:t>Author – this should be Drupal 7</w:t>
      </w:r>
    </w:p>
  </w:comment>
  <w:comment w:id="1108" w:author="Dayan Hyames" w:date="2010-03-23T11:23:00Z" w:initials="DH">
    <w:p w:rsidR="00CF313F" w:rsidRDefault="00CF313F">
      <w:pPr>
        <w:pStyle w:val="CommentText"/>
      </w:pPr>
      <w:r>
        <w:rPr>
          <w:rStyle w:val="CommentReference"/>
        </w:rPr>
        <w:annotationRef/>
      </w:r>
      <w:r>
        <w:t>Author  - please clarify if the word ‘as’ is to be used here</w:t>
      </w:r>
    </w:p>
  </w:comment>
  <w:comment w:id="1113" w:author="Dayan Hyames" w:date="2010-03-23T13:31:00Z" w:initials="DH">
    <w:p w:rsidR="00CF313F" w:rsidRDefault="00CF313F">
      <w:pPr>
        <w:pStyle w:val="CommentText"/>
      </w:pPr>
      <w:r>
        <w:rPr>
          <w:rStyle w:val="CommentReference"/>
        </w:rPr>
        <w:annotationRef/>
      </w:r>
      <w:r>
        <w:t>Author – how to get to this screen? Is some module installation required? Probably does'n show up due to error message mentioned earlier</w:t>
      </w:r>
    </w:p>
  </w:comment>
  <w:comment w:id="1152" w:author="Maurice Green" w:date="2010-03-23T11:23:00Z" w:initials="Maurice G">
    <w:p w:rsidR="00CF313F" w:rsidRDefault="00CF313F">
      <w:pPr>
        <w:rPr>
          <w:sz w:val="20"/>
          <w:szCs w:val="20"/>
        </w:rPr>
      </w:pPr>
      <w:r>
        <w:annotationRef/>
      </w:r>
      <w:r>
        <w:rPr>
          <w:sz w:val="20"/>
          <w:szCs w:val="20"/>
        </w:rPr>
        <w:t>“Media” section</w:t>
      </w:r>
    </w:p>
  </w:comment>
  <w:comment w:id="1173" w:author="Maurice Green" w:date="2010-03-23T11:23:00Z" w:initials="Maurice G">
    <w:p w:rsidR="00CF313F" w:rsidRDefault="00CF313F">
      <w:pPr>
        <w:rPr>
          <w:sz w:val="20"/>
          <w:szCs w:val="20"/>
        </w:rPr>
      </w:pPr>
      <w:r>
        <w:annotationRef/>
      </w:r>
      <w:r>
        <w:rPr>
          <w:sz w:val="20"/>
          <w:szCs w:val="20"/>
        </w:rPr>
        <w:t>Not in default installation. Need to enable “Uploads” module.</w:t>
      </w:r>
    </w:p>
  </w:comment>
  <w:comment w:id="1221" w:author="Dayan Hyames" w:date="2010-03-23T11:23:00Z" w:initials="DH">
    <w:p w:rsidR="00CF313F" w:rsidRDefault="00CF313F">
      <w:pPr>
        <w:pStyle w:val="CommentText"/>
      </w:pPr>
      <w:r>
        <w:rPr>
          <w:rStyle w:val="CommentReference"/>
        </w:rPr>
        <w:annotationRef/>
      </w:r>
      <w:r>
        <w:t>Author – English is not proper. Please give the proper text to be used here</w:t>
      </w:r>
    </w:p>
  </w:comment>
  <w:comment w:id="1228" w:author="Maurice Green" w:date="2010-03-23T11:23:00Z" w:initials="Maurice G">
    <w:p w:rsidR="00CF313F" w:rsidRDefault="00CF313F">
      <w:pPr>
        <w:rPr>
          <w:sz w:val="20"/>
          <w:szCs w:val="20"/>
        </w:rPr>
      </w:pPr>
      <w:r>
        <w:annotationRef/>
      </w:r>
      <w:r>
        <w:rPr>
          <w:sz w:val="20"/>
          <w:szCs w:val="20"/>
        </w:rPr>
        <w:t>“System” section</w:t>
      </w:r>
    </w:p>
  </w:comment>
  <w:comment w:id="1253" w:author="Dayan Hyames" w:date="2010-03-23T11:23:00Z" w:initials="DH">
    <w:p w:rsidR="00CF313F" w:rsidRDefault="00CF313F">
      <w:pPr>
        <w:pStyle w:val="CommentText"/>
      </w:pPr>
      <w:r>
        <w:rPr>
          <w:rStyle w:val="CommentReference"/>
        </w:rPr>
        <w:annotationRef/>
      </w:r>
      <w:r>
        <w:t>Te – check if its discussed later. Similarly for all wherever reference is made to same/other chapter</w:t>
      </w:r>
    </w:p>
  </w:comment>
  <w:comment w:id="1289" w:author="Dayan Hyames" w:date="2010-03-23T11:23:00Z" w:initials="DH">
    <w:p w:rsidR="00CF313F" w:rsidRDefault="00CF313F">
      <w:pPr>
        <w:pStyle w:val="CommentText"/>
      </w:pPr>
      <w:r>
        <w:rPr>
          <w:rStyle w:val="CommentReference"/>
        </w:rPr>
        <w:annotationRef/>
      </w:r>
      <w:r>
        <w:t>Te – check this later</w:t>
      </w:r>
    </w:p>
  </w:comment>
  <w:comment w:id="1292" w:author="Dayan Hyames" w:date="2010-03-23T11:23:00Z" w:initials="DH">
    <w:p w:rsidR="00CF313F" w:rsidRDefault="00CF313F">
      <w:pPr>
        <w:pStyle w:val="CommentText"/>
      </w:pPr>
      <w:r>
        <w:rPr>
          <w:rStyle w:val="CommentReference"/>
        </w:rPr>
        <w:annotationRef/>
      </w:r>
      <w:r>
        <w:t>Author – please correct this – it comes under the ‘user interface’ section</w:t>
      </w:r>
    </w:p>
  </w:comment>
  <w:comment w:id="1296" w:author="Dayan Hyames" w:date="2010-03-23T11:23:00Z" w:initials="DH">
    <w:p w:rsidR="00CF313F" w:rsidRDefault="00CF313F">
      <w:pPr>
        <w:pStyle w:val="CommentText"/>
      </w:pPr>
      <w:r>
        <w:rPr>
          <w:rStyle w:val="CommentReference"/>
        </w:rPr>
        <w:annotationRef/>
      </w:r>
      <w:r>
        <w:t>Author – please correct this</w:t>
      </w:r>
    </w:p>
  </w:comment>
  <w:comment w:id="1304" w:author="Dayan Hyames" w:date="2010-03-23T11:23:00Z" w:initials="DH">
    <w:p w:rsidR="00CF313F" w:rsidRDefault="00CF313F">
      <w:pPr>
        <w:pStyle w:val="CommentText"/>
      </w:pPr>
      <w:r>
        <w:rPr>
          <w:rStyle w:val="CommentReference"/>
        </w:rPr>
        <w:annotationRef/>
      </w:r>
      <w:r>
        <w:t>Te – check it</w:t>
      </w:r>
    </w:p>
  </w:comment>
  <w:comment w:id="1305" w:author="Maurice Green" w:date="2010-03-23T11:23:00Z" w:initials="Maurice G">
    <w:p w:rsidR="00CF313F" w:rsidRDefault="00CF313F">
      <w:pPr>
        <w:rPr>
          <w:sz w:val="20"/>
          <w:szCs w:val="20"/>
        </w:rPr>
      </w:pPr>
      <w:r>
        <w:annotationRef/>
      </w:r>
      <w:r>
        <w:rPr>
          <w:sz w:val="20"/>
          <w:szCs w:val="20"/>
        </w:rPr>
        <w:t>Not in default installation. Need to enable “Statistics” module.</w:t>
      </w:r>
    </w:p>
  </w:comment>
  <w:comment w:id="1325" w:author="Dayan Hyames" w:date="2010-03-23T11:23:00Z" w:initials="DH">
    <w:p w:rsidR="00CF313F" w:rsidRDefault="00CF313F">
      <w:pPr>
        <w:pStyle w:val="CommentText"/>
      </w:pPr>
      <w:r>
        <w:rPr>
          <w:rStyle w:val="CommentReference"/>
        </w:rPr>
        <w:annotationRef/>
      </w:r>
      <w:r>
        <w:t>Author – please clarify – it says only ‘people’ in the software</w:t>
      </w:r>
    </w:p>
  </w:comment>
  <w:comment w:id="1332" w:author="Maurice Green" w:date="2010-03-23T11:23:00Z" w:initials="Maurice G">
    <w:p w:rsidR="00CF313F" w:rsidRDefault="00CF313F">
      <w:pPr>
        <w:rPr>
          <w:sz w:val="20"/>
          <w:szCs w:val="20"/>
        </w:rPr>
      </w:pPr>
      <w:r>
        <w:annotationRef/>
      </w:r>
      <w:r>
        <w:rPr>
          <w:sz w:val="20"/>
          <w:szCs w:val="20"/>
        </w:rPr>
        <w:t>“People and Permissions” section.</w:t>
      </w:r>
    </w:p>
  </w:comment>
  <w:comment w:id="1351" w:author="Dayan Hyames" w:date="2010-03-23T11:23:00Z" w:initials="DH">
    <w:p w:rsidR="00CF313F" w:rsidRDefault="00CF313F">
      <w:pPr>
        <w:pStyle w:val="CommentText"/>
      </w:pPr>
      <w:r>
        <w:rPr>
          <w:rStyle w:val="CommentReference"/>
        </w:rPr>
        <w:annotationRef/>
      </w:r>
      <w:r>
        <w:t>Te – check this</w:t>
      </w:r>
    </w:p>
  </w:comment>
  <w:comment w:id="1354" w:author="Dayan Hyames" w:date="2010-03-23T14:12:00Z" w:initials="DH">
    <w:p w:rsidR="00CF313F" w:rsidRDefault="00CF313F">
      <w:pPr>
        <w:pStyle w:val="CommentText"/>
      </w:pPr>
      <w:r>
        <w:rPr>
          <w:rStyle w:val="CommentReference"/>
        </w:rPr>
        <w:annotationRef/>
      </w:r>
      <w:r>
        <w:t>Author – I can't find this. Is some module to be enabled for activating this</w:t>
      </w:r>
    </w:p>
  </w:comment>
  <w:comment w:id="1357" w:author="Dayan Hyames" w:date="2010-03-23T11:23:00Z" w:initials="DH">
    <w:p w:rsidR="00CF313F" w:rsidRDefault="00CF313F">
      <w:pPr>
        <w:pStyle w:val="CommentText"/>
      </w:pPr>
      <w:r>
        <w:rPr>
          <w:rStyle w:val="CommentReference"/>
        </w:rPr>
        <w:annotationRef/>
      </w:r>
      <w:r>
        <w:t>See above comment</w:t>
      </w:r>
    </w:p>
  </w:comment>
  <w:comment w:id="1398" w:author="Maurice Green" w:date="2010-03-23T11:23:00Z" w:initials="Maurice G">
    <w:p w:rsidR="00CF313F" w:rsidRDefault="00CF313F">
      <w:pPr>
        <w:rPr>
          <w:sz w:val="20"/>
          <w:szCs w:val="20"/>
        </w:rPr>
      </w:pPr>
      <w:r>
        <w:annotationRef/>
      </w:r>
      <w:r>
        <w:rPr>
          <w:sz w:val="20"/>
          <w:szCs w:val="20"/>
        </w:rPr>
        <w:t>Where are the other access rules e.g. block by user name  or email address?</w:t>
      </w:r>
    </w:p>
  </w:comment>
  <w:comment w:id="1419" w:author="Maurice Green" w:date="2010-03-23T11:23:00Z" w:initials="Maurice G">
    <w:p w:rsidR="00CF313F" w:rsidRDefault="00CF313F">
      <w:pPr>
        <w:rPr>
          <w:sz w:val="20"/>
          <w:szCs w:val="20"/>
        </w:rPr>
      </w:pPr>
      <w:r>
        <w:annotationRef/>
      </w:r>
      <w:r>
        <w:rPr>
          <w:sz w:val="20"/>
          <w:szCs w:val="20"/>
        </w:rPr>
        <w:t>Not in default installation. Need to enable “Profile” module.</w:t>
      </w:r>
    </w:p>
  </w:comment>
  <w:comment w:id="1444" w:author="Maurice Green" w:date="2010-03-23T11:23:00Z" w:initials="Maurice G">
    <w:p w:rsidR="00CF313F" w:rsidRDefault="00CF313F">
      <w:pPr>
        <w:rPr>
          <w:sz w:val="20"/>
          <w:szCs w:val="20"/>
        </w:rPr>
      </w:pPr>
      <w:r>
        <w:annotationRef/>
      </w:r>
      <w:r>
        <w:rPr>
          <w:sz w:val="20"/>
          <w:szCs w:val="20"/>
        </w:rPr>
        <w:t>“Web Services” section</w:t>
      </w:r>
    </w:p>
  </w:comment>
  <w:comment w:id="1445" w:author="Maurice Green" w:date="2010-03-23T11:23:00Z" w:initials="Maurice G">
    <w:p w:rsidR="00CF313F" w:rsidRDefault="00CF313F">
      <w:pPr>
        <w:rPr>
          <w:sz w:val="20"/>
          <w:szCs w:val="20"/>
        </w:rPr>
      </w:pPr>
      <w:r>
        <w:annotationRef/>
      </w:r>
      <w:r>
        <w:rPr>
          <w:sz w:val="20"/>
          <w:szCs w:val="20"/>
        </w:rPr>
        <w:t>Not in default installation. Need to enable “Aggregator” module.</w:t>
      </w:r>
    </w:p>
  </w:comment>
  <w:comment w:id="1488" w:author="Maurice Green" w:date="2010-03-23T11:23:00Z" w:initials="Maurice G">
    <w:p w:rsidR="00CF313F" w:rsidRDefault="00CF313F">
      <w:pPr>
        <w:rPr>
          <w:sz w:val="20"/>
          <w:szCs w:val="20"/>
        </w:rPr>
      </w:pPr>
      <w:r>
        <w:annotationRef/>
      </w:r>
      <w:r>
        <w:rPr>
          <w:sz w:val="20"/>
          <w:szCs w:val="20"/>
        </w:rPr>
        <w:t>“Content Authoring” section.</w:t>
      </w:r>
    </w:p>
  </w:comment>
  <w:comment w:id="1504" w:author="Dayan Hyames" w:date="2010-03-23T11:23:00Z" w:initials="DH">
    <w:p w:rsidR="00CF313F" w:rsidRDefault="00CF313F">
      <w:pPr>
        <w:pStyle w:val="CommentText"/>
      </w:pPr>
      <w:r>
        <w:rPr>
          <w:rStyle w:val="CommentReference"/>
        </w:rPr>
        <w:annotationRef/>
      </w:r>
      <w:r>
        <w:t>Te – clarify this</w:t>
      </w:r>
    </w:p>
  </w:comment>
  <w:comment w:id="1519" w:author="Dayan Hyames" w:date="2010-03-23T11:23:00Z" w:initials="DH">
    <w:p w:rsidR="00CF313F" w:rsidRDefault="00CF313F">
      <w:pPr>
        <w:pStyle w:val="CommentText"/>
      </w:pPr>
      <w:r>
        <w:rPr>
          <w:rStyle w:val="CommentReference"/>
        </w:rPr>
        <w:annotationRef/>
      </w:r>
      <w:r>
        <w:t>Author – please clarify whether this image needs to be deleted. It appears that way if you see the ‘original showing markup’ text</w:t>
      </w:r>
    </w:p>
  </w:comment>
  <w:comment w:id="1524" w:author="Maurice Green" w:date="2010-03-23T11:23:00Z" w:initials="Maurice G">
    <w:p w:rsidR="00CF313F" w:rsidRDefault="00CF313F">
      <w:pPr>
        <w:rPr>
          <w:sz w:val="20"/>
          <w:szCs w:val="20"/>
        </w:rPr>
      </w:pPr>
      <w:r>
        <w:annotationRef/>
      </w:r>
      <w:r>
        <w:rPr>
          <w:sz w:val="20"/>
          <w:szCs w:val="20"/>
        </w:rPr>
        <w:t>“and click the Save Configuration button at the bottom of the page.”</w:t>
      </w:r>
    </w:p>
  </w:comment>
  <w:comment w:id="1530" w:author="Maurice Green" w:date="2010-03-23T11:23:00Z" w:initials="Maurice G">
    <w:p w:rsidR="00CF313F" w:rsidRDefault="00CF313F">
      <w:pPr>
        <w:rPr>
          <w:sz w:val="20"/>
          <w:szCs w:val="20"/>
        </w:rPr>
      </w:pPr>
      <w:r>
        <w:annotationRef/>
      </w:r>
      <w:r>
        <w:rPr>
          <w:sz w:val="20"/>
          <w:szCs w:val="20"/>
        </w:rPr>
        <w:t>Same problem as with themes with rename of downloaded module to “tar_.gz.”</w:t>
      </w:r>
    </w:p>
  </w:comment>
  <w:comment w:id="1539" w:author="Dayan Hyames" w:date="2010-03-24T16:06:00Z" w:initials="DH">
    <w:p w:rsidR="00CF313F" w:rsidRDefault="00CF313F">
      <w:pPr>
        <w:pStyle w:val="CommentText"/>
      </w:pPr>
      <w:r>
        <w:rPr>
          <w:rStyle w:val="CommentReference"/>
        </w:rPr>
        <w:annotationRef/>
      </w:r>
      <w:r>
        <w:t>Ajay/Te – should I put this image from chap 3 folder into chap 4 folder and what to name it</w:t>
      </w:r>
    </w:p>
    <w:p w:rsidR="00D578FB" w:rsidRDefault="00D578FB">
      <w:pPr>
        <w:pStyle w:val="CommentText"/>
      </w:pPr>
      <w:r>
        <w:t>Ajay: Yes, every chapter has its own images folder; they are not inter-connected.</w:t>
      </w:r>
    </w:p>
  </w:comment>
  <w:comment w:id="1549" w:author="Dayan Hyames" w:date="2010-03-23T11:23:00Z" w:initials="DH">
    <w:p w:rsidR="00CF313F" w:rsidRDefault="00CF313F">
      <w:pPr>
        <w:pStyle w:val="CommentText"/>
      </w:pPr>
      <w:r>
        <w:rPr>
          <w:rStyle w:val="CommentReference"/>
        </w:rPr>
        <w:annotationRef/>
      </w:r>
      <w:r>
        <w:t>Author  - this should be ‘user interface’. That’s where it appears in the software</w:t>
      </w:r>
    </w:p>
  </w:comment>
  <w:comment w:id="1561" w:author="Dayan Hyames" w:date="2010-03-24T16:07:00Z" w:initials="DH">
    <w:p w:rsidR="00CF313F" w:rsidRDefault="00CF313F">
      <w:pPr>
        <w:pStyle w:val="CommentText"/>
      </w:pPr>
      <w:r>
        <w:rPr>
          <w:rStyle w:val="CommentReference"/>
        </w:rPr>
        <w:annotationRef/>
      </w:r>
      <w:r>
        <w:t>ajay - remove " "?</w:t>
      </w:r>
    </w:p>
    <w:p w:rsidR="003B288A" w:rsidRDefault="003B288A">
      <w:pPr>
        <w:pStyle w:val="CommentText"/>
      </w:pPr>
      <w:r>
        <w:t>Ajay: Yes.</w:t>
      </w:r>
    </w:p>
  </w:comment>
  <w:comment w:id="1786" w:author="Mayuri" w:date="2010-03-23T11:23:00Z" w:initials="Mayuri">
    <w:p w:rsidR="00CF313F" w:rsidRDefault="00CF313F">
      <w:pPr>
        <w:rPr>
          <w:sz w:val="20"/>
          <w:szCs w:val="20"/>
        </w:rPr>
      </w:pPr>
      <w:r>
        <w:annotationRef/>
      </w:r>
      <w:r>
        <w:rPr>
          <w:sz w:val="20"/>
          <w:szCs w:val="20"/>
        </w:rPr>
        <w:t>Wherever you mention the name of previous sections or previous chapters, use chapterref[packt] style.</w:t>
      </w:r>
    </w:p>
  </w:comment>
  <w:comment w:id="1828" w:author="Maurice Green" w:date="2010-03-23T11:23:00Z" w:initials="Maurice G">
    <w:p w:rsidR="00CF313F" w:rsidRDefault="00CF313F">
      <w:pPr>
        <w:rPr>
          <w:sz w:val="20"/>
          <w:szCs w:val="20"/>
        </w:rPr>
      </w:pPr>
      <w:r>
        <w:annotationRef/>
      </w:r>
      <w:r>
        <w:rPr>
          <w:sz w:val="20"/>
          <w:szCs w:val="20"/>
        </w:rPr>
        <w:t>Do you mean Drupal 7?</w:t>
      </w:r>
    </w:p>
  </w:comment>
  <w:comment w:id="1844" w:author="Maurice Green" w:date="2010-03-23T11:23:00Z" w:initials="Maurice G">
    <w:p w:rsidR="00CF313F" w:rsidRDefault="00CF313F">
      <w:pPr>
        <w:rPr>
          <w:sz w:val="20"/>
          <w:szCs w:val="20"/>
        </w:rPr>
      </w:pPr>
      <w:r>
        <w:annotationRef/>
      </w:r>
      <w:r>
        <w:rPr>
          <w:sz w:val="20"/>
          <w:szCs w:val="20"/>
        </w:rPr>
        <w:t>This needs clarification. Does this create a new role which is the same as the admin, give admin permissions to another existing role or simply replace the admin role name?</w:t>
      </w:r>
    </w:p>
  </w:comment>
  <w:comment w:id="1910" w:author="Maurice Green" w:date="2010-03-23T11:23:00Z" w:initials="Maurice G">
    <w:p w:rsidR="00CF313F" w:rsidRDefault="00CF313F">
      <w:pPr>
        <w:rPr>
          <w:sz w:val="20"/>
          <w:szCs w:val="20"/>
        </w:rPr>
      </w:pPr>
      <w:r>
        <w:annotationRef/>
      </w:r>
      <w:r>
        <w:rPr>
          <w:sz w:val="20"/>
          <w:szCs w:val="20"/>
        </w:rPr>
        <w:t>Need to emphasize those options which have been changed to default from Drupal 6 and could give unintended rights to users or change site layout.  If not here, perhaps a table in an appendix.</w:t>
      </w:r>
    </w:p>
  </w:comment>
  <w:comment w:id="1935" w:author="Dayan Hyames" w:date="2010-03-23T11:23:00Z" w:initials="DH">
    <w:p w:rsidR="00CF313F" w:rsidRDefault="00CF313F">
      <w:pPr>
        <w:pStyle w:val="CommentText"/>
      </w:pPr>
      <w:r>
        <w:rPr>
          <w:rStyle w:val="CommentReference"/>
        </w:rPr>
        <w:annotationRef/>
      </w:r>
      <w:r>
        <w:t>Author – please clarify if this is correct</w:t>
      </w:r>
    </w:p>
  </w:comment>
  <w:comment w:id="1945" w:author="Dayan Hyames" w:date="2010-03-24T16:08:00Z" w:initials="DH">
    <w:p w:rsidR="00CF313F" w:rsidRDefault="00CF313F">
      <w:pPr>
        <w:pStyle w:val="CommentText"/>
      </w:pPr>
      <w:r>
        <w:rPr>
          <w:rStyle w:val="CommentReference"/>
        </w:rPr>
        <w:annotationRef/>
      </w:r>
      <w:r>
        <w:t>Ajay – st?</w:t>
      </w:r>
    </w:p>
    <w:p w:rsidR="003B288A" w:rsidRDefault="003B288A">
      <w:pPr>
        <w:pStyle w:val="CommentText"/>
      </w:pPr>
      <w:r>
        <w:t>Ajay: Yes, it is seen in the following screenshot.</w:t>
      </w:r>
    </w:p>
  </w:comment>
  <w:comment w:id="1949" w:author="Maurice Green" w:date="2010-03-23T11:23:00Z" w:initials="Maurice G">
    <w:p w:rsidR="00CF313F" w:rsidRDefault="00CF313F">
      <w:pPr>
        <w:rPr>
          <w:sz w:val="20"/>
          <w:szCs w:val="20"/>
        </w:rPr>
      </w:pPr>
      <w:r>
        <w:annotationRef/>
      </w:r>
      <w:r>
        <w:rPr>
          <w:sz w:val="20"/>
          <w:szCs w:val="20"/>
        </w:rPr>
        <w:t xml:space="preserve">It also would have been nice if they had included a random password generator for user accounts set up by the administrator. </w:t>
      </w:r>
    </w:p>
  </w:comment>
  <w:comment w:id="1956" w:author="Dayan Hyames" w:date="2010-03-24T16:08:00Z" w:initials="DH">
    <w:p w:rsidR="00CF313F" w:rsidRDefault="00CF313F">
      <w:pPr>
        <w:pStyle w:val="CommentText"/>
      </w:pPr>
      <w:r>
        <w:rPr>
          <w:rStyle w:val="CommentReference"/>
        </w:rPr>
        <w:annotationRef/>
      </w:r>
      <w:r>
        <w:t>Ajay – st?</w:t>
      </w:r>
    </w:p>
    <w:p w:rsidR="003B288A" w:rsidRDefault="003B288A">
      <w:pPr>
        <w:pStyle w:val="CommentText"/>
      </w:pPr>
      <w:r>
        <w:t>Ajay: Not necessary. But, not wrong..</w:t>
      </w:r>
    </w:p>
  </w:comment>
  <w:comment w:id="2009" w:author="Dayan Hyames" w:date="2010-03-24T16:09:00Z" w:initials="DH">
    <w:p w:rsidR="00CF313F" w:rsidRDefault="00CF313F">
      <w:pPr>
        <w:pStyle w:val="CommentText"/>
      </w:pPr>
      <w:r>
        <w:rPr>
          <w:rStyle w:val="CommentReference"/>
        </w:rPr>
        <w:annotationRef/>
      </w:r>
      <w:r>
        <w:t>Ajay - small ‘c’?</w:t>
      </w:r>
    </w:p>
    <w:p w:rsidR="003B288A" w:rsidRDefault="003B288A">
      <w:pPr>
        <w:pStyle w:val="CommentText"/>
      </w:pPr>
      <w:r>
        <w:t>Ajay: No.</w:t>
      </w:r>
    </w:p>
  </w:comment>
  <w:comment w:id="2011" w:author="Mayuri" w:date="2010-03-23T11:23:00Z" w:initials="Mayuri">
    <w:p w:rsidR="00CF313F" w:rsidRDefault="00CF313F">
      <w:pPr>
        <w:rPr>
          <w:sz w:val="20"/>
          <w:szCs w:val="20"/>
        </w:rPr>
      </w:pPr>
      <w:r>
        <w:annotationRef/>
      </w:r>
      <w:r>
        <w:rPr>
          <w:sz w:val="20"/>
          <w:szCs w:val="20"/>
        </w:rPr>
        <w:t>Suggest using "Making changes to cron?" instead. Nothing against this one, but it reads better.</w:t>
      </w:r>
    </w:p>
  </w:comment>
  <w:comment w:id="2020" w:author="Dayan Hyames" w:date="2010-03-23T11:23:00Z" w:initials="DH">
    <w:p w:rsidR="00CF313F" w:rsidRDefault="00CF313F">
      <w:pPr>
        <w:pStyle w:val="CommentText"/>
      </w:pPr>
      <w:r>
        <w:rPr>
          <w:rStyle w:val="CommentReference"/>
        </w:rPr>
        <w:annotationRef/>
      </w:r>
      <w:r>
        <w:t>Author – should be only ‘configuration’ here? Actually it’s the ‘configuration’ link and the ‘system’ section</w:t>
      </w:r>
    </w:p>
  </w:comment>
  <w:comment w:id="2086" w:author="Maurice Green" w:date="2010-03-23T11:23:00Z" w:initials="Maurice G">
    <w:p w:rsidR="00CF313F" w:rsidRDefault="00CF313F">
      <w:pPr>
        <w:rPr>
          <w:sz w:val="20"/>
          <w:szCs w:val="20"/>
        </w:rPr>
      </w:pPr>
      <w:r>
        <w:annotationRef/>
      </w:r>
      <w:r>
        <w:rPr>
          <w:sz w:val="20"/>
          <w:szCs w:val="20"/>
        </w:rPr>
        <w:t>“administration functionality”</w:t>
      </w:r>
    </w:p>
  </w:comment>
  <w:comment w:id="2089" w:author="Dayan Hyames" w:date="2010-03-23T11:23:00Z" w:initials="DH">
    <w:p w:rsidR="00CF313F" w:rsidRDefault="00CF313F">
      <w:pPr>
        <w:pStyle w:val="CommentText"/>
      </w:pPr>
      <w:r>
        <w:rPr>
          <w:rStyle w:val="CommentReference"/>
        </w:rPr>
        <w:annotationRef/>
      </w:r>
      <w:r>
        <w:t>Te - check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10F" w:rsidRDefault="0009010F">
      <w:r>
        <w:separator/>
      </w:r>
    </w:p>
  </w:endnote>
  <w:endnote w:type="continuationSeparator" w:id="1">
    <w:p w:rsidR="0009010F" w:rsidRDefault="000901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10F" w:rsidRDefault="0009010F">
      <w:r>
        <w:separator/>
      </w:r>
    </w:p>
  </w:footnote>
  <w:footnote w:type="continuationSeparator" w:id="1">
    <w:p w:rsidR="0009010F" w:rsidRDefault="000901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BE65A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A667CA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03E3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38C2A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A1D85C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F096F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27EE8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E676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D40190"/>
    <w:lvl w:ilvl="0">
      <w:start w:val="1"/>
      <w:numFmt w:val="decimal"/>
      <w:pStyle w:val="ListNumber"/>
      <w:lvlText w:val="%1."/>
      <w:lvlJc w:val="left"/>
      <w:pPr>
        <w:tabs>
          <w:tab w:val="num" w:pos="720"/>
        </w:tabs>
        <w:ind w:left="720" w:hanging="360"/>
      </w:pPr>
      <w:rPr>
        <w:rFonts w:hint="default"/>
      </w:rPr>
    </w:lvl>
  </w:abstractNum>
  <w:abstractNum w:abstractNumId="9">
    <w:nsid w:val="FFFFFF89"/>
    <w:multiLevelType w:val="singleLevel"/>
    <w:tmpl w:val="80A0EAEE"/>
    <w:lvl w:ilvl="0">
      <w:start w:val="1"/>
      <w:numFmt w:val="bullet"/>
      <w:lvlText w:val=""/>
      <w:lvlJc w:val="left"/>
      <w:pPr>
        <w:tabs>
          <w:tab w:val="num" w:pos="720"/>
        </w:tabs>
        <w:ind w:left="720" w:hanging="360"/>
      </w:pPr>
      <w:rPr>
        <w:rFonts w:ascii="Wingdings 3" w:hAnsi="Wingdings 3" w:hint="default"/>
      </w:rPr>
    </w:lvl>
  </w:abstractNum>
  <w:abstractNum w:abstractNumId="1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2">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3">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5">
    <w:nsid w:val="00000006"/>
    <w:multiLevelType w:val="singleLevel"/>
    <w:tmpl w:val="00000006"/>
    <w:name w:val="WW8Num6"/>
    <w:lvl w:ilvl="0">
      <w:start w:val="1"/>
      <w:numFmt w:val="bullet"/>
      <w:lvlText w:val=""/>
      <w:lvlJc w:val="left"/>
      <w:pPr>
        <w:tabs>
          <w:tab w:val="num" w:pos="643"/>
        </w:tabs>
        <w:ind w:left="643" w:hanging="360"/>
      </w:pPr>
      <w:rPr>
        <w:rFonts w:ascii="Symbol" w:hAnsi="Symbol"/>
      </w:rPr>
    </w:lvl>
  </w:abstractNum>
  <w:abstractNum w:abstractNumId="16">
    <w:nsid w:val="00000007"/>
    <w:multiLevelType w:val="singleLevel"/>
    <w:tmpl w:val="00000007"/>
    <w:name w:val="WW8Num7"/>
    <w:lvl w:ilvl="0">
      <w:start w:val="1"/>
      <w:numFmt w:val="decimal"/>
      <w:lvlText w:val="%1."/>
      <w:lvlJc w:val="left"/>
      <w:pPr>
        <w:tabs>
          <w:tab w:val="num" w:pos="720"/>
        </w:tabs>
        <w:ind w:left="720" w:hanging="360"/>
      </w:pPr>
    </w:lvl>
  </w:abstractNum>
  <w:abstractNum w:abstractNumId="17">
    <w:nsid w:val="00000008"/>
    <w:multiLevelType w:val="singleLevel"/>
    <w:tmpl w:val="00000008"/>
    <w:name w:val="WW8Num8"/>
    <w:lvl w:ilvl="0">
      <w:start w:val="1"/>
      <w:numFmt w:val="bullet"/>
      <w:lvlText w:val="o"/>
      <w:lvlJc w:val="left"/>
      <w:pPr>
        <w:tabs>
          <w:tab w:val="num" w:pos="720"/>
        </w:tabs>
        <w:ind w:left="720" w:hanging="360"/>
      </w:pPr>
      <w:rPr>
        <w:rFonts w:ascii="Courier New" w:hAnsi="Courier New"/>
      </w:rPr>
    </w:lvl>
  </w:abstractNum>
  <w:abstractNum w:abstractNumId="18">
    <w:nsid w:val="00000009"/>
    <w:multiLevelType w:val="singleLevel"/>
    <w:tmpl w:val="00000009"/>
    <w:name w:val="WW8Num9"/>
    <w:lvl w:ilvl="0">
      <w:start w:val="1"/>
      <w:numFmt w:val="bullet"/>
      <w:lvlText w:val=""/>
      <w:lvlJc w:val="left"/>
      <w:pPr>
        <w:tabs>
          <w:tab w:val="num" w:pos="720"/>
        </w:tabs>
        <w:ind w:left="720" w:hanging="360"/>
      </w:pPr>
      <w:rPr>
        <w:rFonts w:ascii="Symbol" w:hAnsi="Symbol" w:cs="Courier New"/>
      </w:rPr>
    </w:lvl>
  </w:abstractNum>
  <w:abstractNum w:abstractNumId="19">
    <w:nsid w:val="0000000A"/>
    <w:multiLevelType w:val="singleLevel"/>
    <w:tmpl w:val="0000000A"/>
    <w:name w:val="WW8Num10"/>
    <w:lvl w:ilvl="0">
      <w:start w:val="1"/>
      <w:numFmt w:val="bullet"/>
      <w:lvlText w:val="o"/>
      <w:lvlJc w:val="left"/>
      <w:pPr>
        <w:tabs>
          <w:tab w:val="num" w:pos="1440"/>
        </w:tabs>
        <w:ind w:left="1440" w:hanging="360"/>
      </w:pPr>
      <w:rPr>
        <w:rFonts w:ascii="Courier New" w:hAnsi="Courier New"/>
      </w:rPr>
    </w:lvl>
  </w:abstractNum>
  <w:abstractNum w:abstractNumId="20">
    <w:nsid w:val="0000000B"/>
    <w:multiLevelType w:val="multilevel"/>
    <w:tmpl w:val="0000000B"/>
    <w:name w:val="WW8Num11"/>
    <w:lvl w:ilvl="0">
      <w:start w:val="1"/>
      <w:numFmt w:val="bullet"/>
      <w:lvlText w:val=""/>
      <w:lvlJc w:val="left"/>
      <w:pPr>
        <w:tabs>
          <w:tab w:val="num" w:pos="720"/>
        </w:tabs>
        <w:ind w:left="720" w:hanging="360"/>
      </w:pPr>
      <w:rPr>
        <w:rFonts w:ascii="Symbol" w:hAnsi="Symbol"/>
        <w:color w:val="00000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olor w:val="00000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olor w:val="00000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1">
    <w:nsid w:val="0000000C"/>
    <w:multiLevelType w:val="singleLevel"/>
    <w:tmpl w:val="0000000C"/>
    <w:name w:val="WW8Num12"/>
    <w:lvl w:ilvl="0">
      <w:start w:val="1"/>
      <w:numFmt w:val="bullet"/>
      <w:lvlText w:val="o"/>
      <w:lvlJc w:val="left"/>
      <w:pPr>
        <w:tabs>
          <w:tab w:val="num" w:pos="720"/>
        </w:tabs>
        <w:ind w:left="720" w:hanging="360"/>
      </w:pPr>
      <w:rPr>
        <w:rFonts w:ascii="Courier New" w:hAnsi="Courier New" w:cs="Courier New"/>
      </w:rPr>
    </w:lvl>
  </w:abstractNum>
  <w:abstractNum w:abstractNumId="22">
    <w:nsid w:val="0000000D"/>
    <w:multiLevelType w:val="singleLevel"/>
    <w:tmpl w:val="0000000D"/>
    <w:name w:val="WW8Num13"/>
    <w:lvl w:ilvl="0">
      <w:start w:val="1"/>
      <w:numFmt w:val="bullet"/>
      <w:lvlText w:val=""/>
      <w:lvlJc w:val="left"/>
      <w:pPr>
        <w:tabs>
          <w:tab w:val="num" w:pos="720"/>
        </w:tabs>
        <w:ind w:left="720" w:hanging="360"/>
      </w:pPr>
      <w:rPr>
        <w:rFonts w:ascii="Symbol" w:hAnsi="Symbol"/>
        <w:color w:val="000000"/>
      </w:rPr>
    </w:lvl>
  </w:abstractNum>
  <w:abstractNum w:abstractNumId="23">
    <w:nsid w:val="0000000E"/>
    <w:multiLevelType w:val="singleLevel"/>
    <w:tmpl w:val="0000000E"/>
    <w:name w:val="WW8Num14"/>
    <w:lvl w:ilvl="0">
      <w:start w:val="1"/>
      <w:numFmt w:val="bullet"/>
      <w:lvlText w:val="o"/>
      <w:lvlJc w:val="left"/>
      <w:pPr>
        <w:tabs>
          <w:tab w:val="num" w:pos="1440"/>
        </w:tabs>
        <w:ind w:left="1440" w:hanging="360"/>
      </w:pPr>
      <w:rPr>
        <w:rFonts w:ascii="Courier New" w:hAnsi="Courier New" w:cs="Courier New"/>
      </w:rPr>
    </w:lvl>
  </w:abstractNum>
  <w:abstractNum w:abstractNumId="24">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125B4FA5"/>
    <w:multiLevelType w:val="hybridMultilevel"/>
    <w:tmpl w:val="0D5A90B0"/>
    <w:lvl w:ilvl="0" w:tplc="ACE67A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A2F4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1B7A44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1C5E793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21521055"/>
    <w:multiLevelType w:val="hybridMultilevel"/>
    <w:tmpl w:val="508EA7C2"/>
    <w:lvl w:ilvl="0" w:tplc="0BFAD82A">
      <w:start w:val="1"/>
      <w:numFmt w:val="bullet"/>
      <w:pStyle w:val="NumberwithinNumberedBulletEndPACK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F26074"/>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3D2B5691"/>
    <w:multiLevelType w:val="hybridMultilevel"/>
    <w:tmpl w:val="5F1ABBA6"/>
    <w:lvl w:ilvl="0" w:tplc="FA02D2B2">
      <w:start w:val="1"/>
      <w:numFmt w:val="bullet"/>
      <w:pStyle w:val="Bulletwithoutbullet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76771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47E60454"/>
    <w:multiLevelType w:val="hybridMultilevel"/>
    <w:tmpl w:val="C26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9F651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nsid w:val="5EE0725F"/>
    <w:multiLevelType w:val="singleLevel"/>
    <w:tmpl w:val="00000007"/>
    <w:lvl w:ilvl="0">
      <w:start w:val="1"/>
      <w:numFmt w:val="decimal"/>
      <w:lvlText w:val="%1."/>
      <w:lvlJc w:val="left"/>
      <w:pPr>
        <w:tabs>
          <w:tab w:val="num" w:pos="720"/>
        </w:tabs>
        <w:ind w:left="720" w:hanging="360"/>
      </w:pPr>
    </w:lvl>
  </w:abstractNum>
  <w:abstractNum w:abstractNumId="37">
    <w:nsid w:val="5F6749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6C56895"/>
    <w:multiLevelType w:val="hybridMultilevel"/>
    <w:tmpl w:val="1D640B56"/>
    <w:lvl w:ilvl="0" w:tplc="0E146A02">
      <w:start w:val="1"/>
      <w:numFmt w:val="bullet"/>
      <w:pStyle w:val="Bullet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4D1108"/>
    <w:multiLevelType w:val="multilevel"/>
    <w:tmpl w:val="3B5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E108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7F675EAA"/>
    <w:multiLevelType w:val="hybridMultilevel"/>
    <w:tmpl w:val="F4D8B0B4"/>
    <w:lvl w:ilvl="0" w:tplc="599082AC">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7"/>
  </w:num>
  <w:num w:numId="16">
    <w:abstractNumId w:val="26"/>
  </w:num>
  <w:num w:numId="17">
    <w:abstractNumId w:val="9"/>
  </w:num>
  <w:num w:numId="18">
    <w:abstractNumId w:val="7"/>
  </w:num>
  <w:num w:numId="19">
    <w:abstractNumId w:val="6"/>
  </w:num>
  <w:num w:numId="20">
    <w:abstractNumId w:val="5"/>
  </w:num>
  <w:num w:numId="21">
    <w:abstractNumId w:val="38"/>
  </w:num>
  <w:num w:numId="22">
    <w:abstractNumId w:val="41"/>
  </w:num>
  <w:num w:numId="23">
    <w:abstractNumId w:val="32"/>
  </w:num>
  <w:num w:numId="24">
    <w:abstractNumId w:val="29"/>
  </w:num>
  <w:num w:numId="25">
    <w:abstractNumId w:val="25"/>
  </w:num>
  <w:num w:numId="26">
    <w:abstractNumId w:val="31"/>
  </w:num>
  <w:num w:numId="27">
    <w:abstractNumId w:val="36"/>
  </w:num>
  <w:num w:numId="28">
    <w:abstractNumId w:val="34"/>
  </w:num>
  <w:num w:numId="29">
    <w:abstractNumId w:val="8"/>
  </w:num>
  <w:num w:numId="30">
    <w:abstractNumId w:val="24"/>
  </w:num>
  <w:num w:numId="31">
    <w:abstractNumId w:val="4"/>
  </w:num>
  <w:num w:numId="32">
    <w:abstractNumId w:val="3"/>
  </w:num>
  <w:num w:numId="33">
    <w:abstractNumId w:val="2"/>
  </w:num>
  <w:num w:numId="34">
    <w:abstractNumId w:val="1"/>
  </w:num>
  <w:num w:numId="35">
    <w:abstractNumId w:val="0"/>
  </w:num>
  <w:num w:numId="36">
    <w:abstractNumId w:val="40"/>
  </w:num>
  <w:num w:numId="37">
    <w:abstractNumId w:val="28"/>
  </w:num>
  <w:num w:numId="38">
    <w:abstractNumId w:val="35"/>
  </w:num>
  <w:num w:numId="39">
    <w:abstractNumId w:val="33"/>
  </w:num>
  <w:num w:numId="40">
    <w:abstractNumId w:val="37"/>
  </w:num>
  <w:num w:numId="41">
    <w:abstractNumId w:val="30"/>
  </w:num>
  <w:num w:numId="42">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mirrorMargins/>
  <w:attachedTemplate r:id="rId1"/>
  <w:linkStyles/>
  <w:stylePaneFormatFilter w:val="0004"/>
  <w:trackRevisions/>
  <w:defaultTabStop w:val="36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C556B"/>
    <w:rsid w:val="00012A64"/>
    <w:rsid w:val="00026971"/>
    <w:rsid w:val="00027BD3"/>
    <w:rsid w:val="00062EDF"/>
    <w:rsid w:val="00074030"/>
    <w:rsid w:val="000873FA"/>
    <w:rsid w:val="0009010F"/>
    <w:rsid w:val="00090C01"/>
    <w:rsid w:val="000B0F4E"/>
    <w:rsid w:val="000B2C2B"/>
    <w:rsid w:val="000C13C9"/>
    <w:rsid w:val="001129FB"/>
    <w:rsid w:val="00121C19"/>
    <w:rsid w:val="0012787A"/>
    <w:rsid w:val="001876D8"/>
    <w:rsid w:val="001932BD"/>
    <w:rsid w:val="0019453B"/>
    <w:rsid w:val="001947F1"/>
    <w:rsid w:val="00194813"/>
    <w:rsid w:val="0019620F"/>
    <w:rsid w:val="001A5471"/>
    <w:rsid w:val="001D1181"/>
    <w:rsid w:val="0021112A"/>
    <w:rsid w:val="00224A91"/>
    <w:rsid w:val="0023302A"/>
    <w:rsid w:val="002507B7"/>
    <w:rsid w:val="00264705"/>
    <w:rsid w:val="00271AA4"/>
    <w:rsid w:val="00272EA1"/>
    <w:rsid w:val="00280620"/>
    <w:rsid w:val="00280EE5"/>
    <w:rsid w:val="0028251C"/>
    <w:rsid w:val="00284737"/>
    <w:rsid w:val="00286F86"/>
    <w:rsid w:val="0029113D"/>
    <w:rsid w:val="00293400"/>
    <w:rsid w:val="00295D05"/>
    <w:rsid w:val="00296890"/>
    <w:rsid w:val="002A23E5"/>
    <w:rsid w:val="002A4E1D"/>
    <w:rsid w:val="002B63AF"/>
    <w:rsid w:val="002C3B0C"/>
    <w:rsid w:val="002E422A"/>
    <w:rsid w:val="002F3A3D"/>
    <w:rsid w:val="002F6BB6"/>
    <w:rsid w:val="0030017C"/>
    <w:rsid w:val="0030087E"/>
    <w:rsid w:val="00301701"/>
    <w:rsid w:val="00336B27"/>
    <w:rsid w:val="0034548E"/>
    <w:rsid w:val="00375172"/>
    <w:rsid w:val="003A7BB4"/>
    <w:rsid w:val="003B09A7"/>
    <w:rsid w:val="003B0B61"/>
    <w:rsid w:val="003B288A"/>
    <w:rsid w:val="003D69F8"/>
    <w:rsid w:val="003E11BC"/>
    <w:rsid w:val="003E4C75"/>
    <w:rsid w:val="003E77D1"/>
    <w:rsid w:val="003E7D24"/>
    <w:rsid w:val="003F11C0"/>
    <w:rsid w:val="0040268B"/>
    <w:rsid w:val="00404771"/>
    <w:rsid w:val="00410F35"/>
    <w:rsid w:val="00411479"/>
    <w:rsid w:val="00412734"/>
    <w:rsid w:val="00413843"/>
    <w:rsid w:val="0041482D"/>
    <w:rsid w:val="0043173F"/>
    <w:rsid w:val="00441E70"/>
    <w:rsid w:val="00451176"/>
    <w:rsid w:val="004676BB"/>
    <w:rsid w:val="00467FD2"/>
    <w:rsid w:val="004848EB"/>
    <w:rsid w:val="004904F1"/>
    <w:rsid w:val="004A0F99"/>
    <w:rsid w:val="004A280D"/>
    <w:rsid w:val="004B1CE3"/>
    <w:rsid w:val="004B385D"/>
    <w:rsid w:val="004B53C6"/>
    <w:rsid w:val="004B6D26"/>
    <w:rsid w:val="004C2E9D"/>
    <w:rsid w:val="004C722C"/>
    <w:rsid w:val="004D21B4"/>
    <w:rsid w:val="004E0712"/>
    <w:rsid w:val="004E6F4A"/>
    <w:rsid w:val="00514F45"/>
    <w:rsid w:val="00525C6B"/>
    <w:rsid w:val="00526484"/>
    <w:rsid w:val="00531DA0"/>
    <w:rsid w:val="00541D4C"/>
    <w:rsid w:val="00543174"/>
    <w:rsid w:val="005433B6"/>
    <w:rsid w:val="0054345A"/>
    <w:rsid w:val="0054512B"/>
    <w:rsid w:val="00547938"/>
    <w:rsid w:val="00551153"/>
    <w:rsid w:val="00551F2F"/>
    <w:rsid w:val="00566C53"/>
    <w:rsid w:val="005749B9"/>
    <w:rsid w:val="0058355D"/>
    <w:rsid w:val="00586154"/>
    <w:rsid w:val="00587778"/>
    <w:rsid w:val="00596ACE"/>
    <w:rsid w:val="005C6D4B"/>
    <w:rsid w:val="005D0DF8"/>
    <w:rsid w:val="005D4903"/>
    <w:rsid w:val="005D639A"/>
    <w:rsid w:val="005E1256"/>
    <w:rsid w:val="005E1DAB"/>
    <w:rsid w:val="005E3030"/>
    <w:rsid w:val="005E5765"/>
    <w:rsid w:val="005F052E"/>
    <w:rsid w:val="006031D5"/>
    <w:rsid w:val="00617038"/>
    <w:rsid w:val="006178FB"/>
    <w:rsid w:val="00645000"/>
    <w:rsid w:val="006542A1"/>
    <w:rsid w:val="00664CBB"/>
    <w:rsid w:val="0067013D"/>
    <w:rsid w:val="00675185"/>
    <w:rsid w:val="00692761"/>
    <w:rsid w:val="006A0FD7"/>
    <w:rsid w:val="006C2425"/>
    <w:rsid w:val="006D2B45"/>
    <w:rsid w:val="006E3BCD"/>
    <w:rsid w:val="006F296D"/>
    <w:rsid w:val="006F3880"/>
    <w:rsid w:val="0070720F"/>
    <w:rsid w:val="007214CB"/>
    <w:rsid w:val="00742A9A"/>
    <w:rsid w:val="007548E0"/>
    <w:rsid w:val="00780DD2"/>
    <w:rsid w:val="0079772A"/>
    <w:rsid w:val="007A7506"/>
    <w:rsid w:val="007B4297"/>
    <w:rsid w:val="007C238C"/>
    <w:rsid w:val="007C75C4"/>
    <w:rsid w:val="007D1C5D"/>
    <w:rsid w:val="007E74AF"/>
    <w:rsid w:val="007E7F54"/>
    <w:rsid w:val="007F3F42"/>
    <w:rsid w:val="00812351"/>
    <w:rsid w:val="00823ECA"/>
    <w:rsid w:val="008272C6"/>
    <w:rsid w:val="008404DA"/>
    <w:rsid w:val="00843E8E"/>
    <w:rsid w:val="0084781F"/>
    <w:rsid w:val="00862B09"/>
    <w:rsid w:val="00865E70"/>
    <w:rsid w:val="008740DA"/>
    <w:rsid w:val="00875DD1"/>
    <w:rsid w:val="00884F53"/>
    <w:rsid w:val="008901B3"/>
    <w:rsid w:val="008A24A7"/>
    <w:rsid w:val="008A6977"/>
    <w:rsid w:val="008C3991"/>
    <w:rsid w:val="008D45D1"/>
    <w:rsid w:val="008E084F"/>
    <w:rsid w:val="00916FB4"/>
    <w:rsid w:val="00930ED1"/>
    <w:rsid w:val="00957D66"/>
    <w:rsid w:val="00972ED4"/>
    <w:rsid w:val="0098329A"/>
    <w:rsid w:val="009850ED"/>
    <w:rsid w:val="009A0EB7"/>
    <w:rsid w:val="009A295C"/>
    <w:rsid w:val="009A6A96"/>
    <w:rsid w:val="009B7750"/>
    <w:rsid w:val="009B7E5B"/>
    <w:rsid w:val="009C19EF"/>
    <w:rsid w:val="009C29CD"/>
    <w:rsid w:val="009C4D73"/>
    <w:rsid w:val="009D319D"/>
    <w:rsid w:val="009E1490"/>
    <w:rsid w:val="009E2619"/>
    <w:rsid w:val="009E694D"/>
    <w:rsid w:val="00A00F00"/>
    <w:rsid w:val="00A241A5"/>
    <w:rsid w:val="00A32A6C"/>
    <w:rsid w:val="00A33C75"/>
    <w:rsid w:val="00A465D5"/>
    <w:rsid w:val="00A46778"/>
    <w:rsid w:val="00A71093"/>
    <w:rsid w:val="00A72039"/>
    <w:rsid w:val="00A76B40"/>
    <w:rsid w:val="00A80E56"/>
    <w:rsid w:val="00A81257"/>
    <w:rsid w:val="00A84D4E"/>
    <w:rsid w:val="00A914CE"/>
    <w:rsid w:val="00AB39BA"/>
    <w:rsid w:val="00AB6EDE"/>
    <w:rsid w:val="00AC0563"/>
    <w:rsid w:val="00AC4D47"/>
    <w:rsid w:val="00AC6DB3"/>
    <w:rsid w:val="00AD154F"/>
    <w:rsid w:val="00AD1742"/>
    <w:rsid w:val="00AD578B"/>
    <w:rsid w:val="00AE3A13"/>
    <w:rsid w:val="00AF2EE6"/>
    <w:rsid w:val="00B14D66"/>
    <w:rsid w:val="00B17F8A"/>
    <w:rsid w:val="00B24357"/>
    <w:rsid w:val="00B32FEE"/>
    <w:rsid w:val="00B353A6"/>
    <w:rsid w:val="00B35B21"/>
    <w:rsid w:val="00B51CF1"/>
    <w:rsid w:val="00B56EB1"/>
    <w:rsid w:val="00B762A1"/>
    <w:rsid w:val="00B84463"/>
    <w:rsid w:val="00B90204"/>
    <w:rsid w:val="00BB6A18"/>
    <w:rsid w:val="00BC7A43"/>
    <w:rsid w:val="00BF03E0"/>
    <w:rsid w:val="00BF0C32"/>
    <w:rsid w:val="00BF3EA8"/>
    <w:rsid w:val="00C1047E"/>
    <w:rsid w:val="00C161B7"/>
    <w:rsid w:val="00C20A22"/>
    <w:rsid w:val="00C233D7"/>
    <w:rsid w:val="00C34A84"/>
    <w:rsid w:val="00C37887"/>
    <w:rsid w:val="00C44B83"/>
    <w:rsid w:val="00C47AD0"/>
    <w:rsid w:val="00C656D3"/>
    <w:rsid w:val="00C9186D"/>
    <w:rsid w:val="00CA5499"/>
    <w:rsid w:val="00CA6485"/>
    <w:rsid w:val="00CA704E"/>
    <w:rsid w:val="00CB0AA5"/>
    <w:rsid w:val="00CC7590"/>
    <w:rsid w:val="00CD2043"/>
    <w:rsid w:val="00CD656B"/>
    <w:rsid w:val="00CF27D7"/>
    <w:rsid w:val="00CF313F"/>
    <w:rsid w:val="00CF4B1B"/>
    <w:rsid w:val="00D330AA"/>
    <w:rsid w:val="00D34156"/>
    <w:rsid w:val="00D40C47"/>
    <w:rsid w:val="00D4568A"/>
    <w:rsid w:val="00D51475"/>
    <w:rsid w:val="00D578FB"/>
    <w:rsid w:val="00D772BC"/>
    <w:rsid w:val="00D8193B"/>
    <w:rsid w:val="00D82E0F"/>
    <w:rsid w:val="00D82E52"/>
    <w:rsid w:val="00DA0447"/>
    <w:rsid w:val="00DA1370"/>
    <w:rsid w:val="00DA78C5"/>
    <w:rsid w:val="00DB4762"/>
    <w:rsid w:val="00DC058F"/>
    <w:rsid w:val="00DE0E96"/>
    <w:rsid w:val="00DF3513"/>
    <w:rsid w:val="00E0436C"/>
    <w:rsid w:val="00E276D9"/>
    <w:rsid w:val="00E30445"/>
    <w:rsid w:val="00E46C01"/>
    <w:rsid w:val="00E52230"/>
    <w:rsid w:val="00E62A25"/>
    <w:rsid w:val="00E82214"/>
    <w:rsid w:val="00E861EA"/>
    <w:rsid w:val="00E928BA"/>
    <w:rsid w:val="00E92FDE"/>
    <w:rsid w:val="00EC53C1"/>
    <w:rsid w:val="00EF37F8"/>
    <w:rsid w:val="00EF7122"/>
    <w:rsid w:val="00F043DD"/>
    <w:rsid w:val="00F05D5C"/>
    <w:rsid w:val="00F12954"/>
    <w:rsid w:val="00F36823"/>
    <w:rsid w:val="00F4054F"/>
    <w:rsid w:val="00F45F5A"/>
    <w:rsid w:val="00F676FE"/>
    <w:rsid w:val="00F8313C"/>
    <w:rsid w:val="00F83B9D"/>
    <w:rsid w:val="00F8639A"/>
    <w:rsid w:val="00F97EBF"/>
    <w:rsid w:val="00FA74A8"/>
    <w:rsid w:val="00FB346C"/>
    <w:rsid w:val="00FC47F4"/>
    <w:rsid w:val="00FC527D"/>
    <w:rsid w:val="00FC556B"/>
    <w:rsid w:val="00FF1226"/>
    <w:rsid w:val="00FF7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semiHidden="0" w:uiPriority="35" w:unhideWhenUsed="0"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13F"/>
    <w:pPr>
      <w:suppressAutoHyphens/>
      <w:spacing w:after="120"/>
    </w:pPr>
    <w:rPr>
      <w:sz w:val="22"/>
      <w:szCs w:val="24"/>
    </w:rPr>
  </w:style>
  <w:style w:type="paragraph" w:styleId="Heading1">
    <w:name w:val="heading 1"/>
    <w:aliases w:val="Heading 1 [PACKT]"/>
    <w:next w:val="NormalPACKT"/>
    <w:link w:val="Heading1Char"/>
    <w:qFormat/>
    <w:rsid w:val="00CF313F"/>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link w:val="Heading2Char"/>
    <w:qFormat/>
    <w:rsid w:val="00CF313F"/>
    <w:pPr>
      <w:keepNext/>
      <w:spacing w:before="320" w:after="60"/>
      <w:outlineLvl w:val="1"/>
    </w:pPr>
    <w:rPr>
      <w:rFonts w:ascii="Arial" w:hAnsi="Arial" w:cs="Arial"/>
      <w:b/>
      <w:bCs/>
      <w:iCs/>
      <w:color w:val="000000"/>
      <w:sz w:val="28"/>
      <w:szCs w:val="28"/>
      <w:lang w:val="en-GB"/>
    </w:rPr>
  </w:style>
  <w:style w:type="paragraph" w:styleId="Heading3">
    <w:name w:val="heading 3"/>
    <w:aliases w:val="Heading 3 [PACKT]"/>
    <w:next w:val="NormalPACKT"/>
    <w:qFormat/>
    <w:rsid w:val="00CF313F"/>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CF313F"/>
    <w:pPr>
      <w:spacing w:before="1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CF313F"/>
    <w:pPr>
      <w:spacing w:before="8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CF313F"/>
    <w:pPr>
      <w:spacing w:before="400"/>
      <w:outlineLvl w:val="5"/>
    </w:pPr>
    <w:rPr>
      <w:b w:val="0"/>
      <w:bCs w:val="0"/>
      <w:sz w:val="20"/>
      <w:szCs w:val="22"/>
    </w:rPr>
  </w:style>
  <w:style w:type="paragraph" w:styleId="Heading7">
    <w:name w:val="heading 7"/>
    <w:basedOn w:val="Normal"/>
    <w:next w:val="Normal"/>
    <w:qFormat/>
    <w:rsid w:val="00CF313F"/>
    <w:pPr>
      <w:spacing w:before="240" w:after="60"/>
      <w:outlineLvl w:val="6"/>
    </w:pPr>
    <w:rPr>
      <w:sz w:val="24"/>
    </w:rPr>
  </w:style>
  <w:style w:type="paragraph" w:styleId="Heading8">
    <w:name w:val="heading 8"/>
    <w:basedOn w:val="Normal"/>
    <w:next w:val="Normal"/>
    <w:qFormat/>
    <w:rsid w:val="00CF313F"/>
    <w:pPr>
      <w:spacing w:before="240" w:after="60"/>
      <w:outlineLvl w:val="7"/>
    </w:pPr>
    <w:rPr>
      <w:i/>
      <w:iCs/>
      <w:sz w:val="24"/>
    </w:rPr>
  </w:style>
  <w:style w:type="paragraph" w:styleId="Heading9">
    <w:name w:val="heading 9"/>
    <w:basedOn w:val="Normal"/>
    <w:next w:val="Normal"/>
    <w:qFormat/>
    <w:rsid w:val="00CF313F"/>
    <w:pPr>
      <w:spacing w:before="240" w:after="60"/>
      <w:outlineLvl w:val="8"/>
    </w:pPr>
    <w:rPr>
      <w:rFonts w:ascii="Arial" w:hAnsi="Arial" w:cs="Arial"/>
      <w:szCs w:val="22"/>
    </w:rPr>
  </w:style>
  <w:style w:type="character" w:default="1" w:styleId="DefaultParagraphFont">
    <w:name w:val="Default Paragraph Font"/>
    <w:semiHidden/>
    <w:rsid w:val="00CF313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CF313F"/>
  </w:style>
  <w:style w:type="character" w:customStyle="1" w:styleId="WW8Num6z0">
    <w:name w:val="WW8Num6z0"/>
    <w:rsid w:val="00AD578B"/>
    <w:rPr>
      <w:rFonts w:ascii="Symbol" w:hAnsi="Symbol"/>
    </w:rPr>
  </w:style>
  <w:style w:type="character" w:customStyle="1" w:styleId="WW8Num8z0">
    <w:name w:val="WW8Num8z0"/>
    <w:rsid w:val="00AD578B"/>
    <w:rPr>
      <w:rFonts w:ascii="Symbol" w:hAnsi="Symbol"/>
    </w:rPr>
  </w:style>
  <w:style w:type="character" w:customStyle="1" w:styleId="WW8Num9z0">
    <w:name w:val="WW8Num9z0"/>
    <w:rsid w:val="00AD578B"/>
    <w:rPr>
      <w:rFonts w:ascii="Symbol" w:hAnsi="Symbol" w:cs="Courier New"/>
    </w:rPr>
  </w:style>
  <w:style w:type="character" w:customStyle="1" w:styleId="WW8Num10z0">
    <w:name w:val="WW8Num10z0"/>
    <w:rsid w:val="00AD578B"/>
    <w:rPr>
      <w:rFonts w:ascii="Wingdings 3" w:hAnsi="Wingdings 3"/>
    </w:rPr>
  </w:style>
  <w:style w:type="character" w:customStyle="1" w:styleId="WW8Num11z0">
    <w:name w:val="WW8Num11z0"/>
    <w:rsid w:val="00AD578B"/>
    <w:rPr>
      <w:rFonts w:ascii="Symbol" w:hAnsi="Symbol"/>
      <w:color w:val="000000"/>
    </w:rPr>
  </w:style>
  <w:style w:type="character" w:customStyle="1" w:styleId="WW8Num11z1">
    <w:name w:val="WW8Num11z1"/>
    <w:rsid w:val="00AD578B"/>
    <w:rPr>
      <w:rFonts w:ascii="Courier New" w:hAnsi="Courier New" w:cs="Courier New"/>
    </w:rPr>
  </w:style>
  <w:style w:type="character" w:customStyle="1" w:styleId="WW8Num12z0">
    <w:name w:val="WW8Num12z0"/>
    <w:rsid w:val="00AD578B"/>
    <w:rPr>
      <w:rFonts w:ascii="Courier New" w:hAnsi="Courier New" w:cs="Courier New"/>
    </w:rPr>
  </w:style>
  <w:style w:type="character" w:customStyle="1" w:styleId="WW8Num13z0">
    <w:name w:val="WW8Num13z0"/>
    <w:rsid w:val="00AD578B"/>
    <w:rPr>
      <w:rFonts w:ascii="Symbol" w:hAnsi="Symbol"/>
      <w:color w:val="000000"/>
    </w:rPr>
  </w:style>
  <w:style w:type="character" w:customStyle="1" w:styleId="WW8Num14z0">
    <w:name w:val="WW8Num14z0"/>
    <w:rsid w:val="00AD578B"/>
    <w:rPr>
      <w:rFonts w:ascii="Courier New" w:hAnsi="Courier New" w:cs="Courier New"/>
    </w:rPr>
  </w:style>
  <w:style w:type="character" w:customStyle="1" w:styleId="Absatz-Standardschriftart">
    <w:name w:val="Absatz-Standardschriftart"/>
    <w:rsid w:val="00AD578B"/>
  </w:style>
  <w:style w:type="character" w:customStyle="1" w:styleId="WW8Num5z0">
    <w:name w:val="WW8Num5z0"/>
    <w:rsid w:val="00AD578B"/>
    <w:rPr>
      <w:rFonts w:ascii="Symbol" w:hAnsi="Symbol"/>
    </w:rPr>
  </w:style>
  <w:style w:type="character" w:customStyle="1" w:styleId="WW8Num7z0">
    <w:name w:val="WW8Num7z0"/>
    <w:rsid w:val="00AD578B"/>
    <w:rPr>
      <w:rFonts w:ascii="Symbol" w:hAnsi="Symbol"/>
    </w:rPr>
  </w:style>
  <w:style w:type="character" w:customStyle="1" w:styleId="WW8Num15z0">
    <w:name w:val="WW8Num15z0"/>
    <w:rsid w:val="00AD578B"/>
    <w:rPr>
      <w:rFonts w:ascii="Courier New" w:hAnsi="Courier New" w:cs="Courier New"/>
    </w:rPr>
  </w:style>
  <w:style w:type="character" w:customStyle="1" w:styleId="WW8Num16z0">
    <w:name w:val="WW8Num16z0"/>
    <w:rsid w:val="00AD578B"/>
    <w:rPr>
      <w:rFonts w:ascii="Symbol" w:hAnsi="Symbol" w:cs="OpenSymbol"/>
    </w:rPr>
  </w:style>
  <w:style w:type="character" w:customStyle="1" w:styleId="WW8Num16z1">
    <w:name w:val="WW8Num16z1"/>
    <w:rsid w:val="00AD578B"/>
    <w:rPr>
      <w:rFonts w:ascii="OpenSymbol" w:hAnsi="OpenSymbol" w:cs="OpenSymbol"/>
    </w:rPr>
  </w:style>
  <w:style w:type="character" w:customStyle="1" w:styleId="WW8Num17z0">
    <w:name w:val="WW8Num17z0"/>
    <w:rsid w:val="00AD578B"/>
    <w:rPr>
      <w:rFonts w:ascii="Symbol" w:hAnsi="Symbol" w:cs="OpenSymbol"/>
    </w:rPr>
  </w:style>
  <w:style w:type="character" w:customStyle="1" w:styleId="WW8Num17z1">
    <w:name w:val="WW8Num17z1"/>
    <w:rsid w:val="00AD578B"/>
    <w:rPr>
      <w:rFonts w:ascii="OpenSymbol" w:hAnsi="OpenSymbol" w:cs="OpenSymbol"/>
    </w:rPr>
  </w:style>
  <w:style w:type="character" w:customStyle="1" w:styleId="WW8Num18z0">
    <w:name w:val="WW8Num18z0"/>
    <w:rsid w:val="00AD578B"/>
    <w:rPr>
      <w:rFonts w:ascii="Symbol" w:hAnsi="Symbol"/>
      <w:color w:val="auto"/>
    </w:rPr>
  </w:style>
  <w:style w:type="character" w:customStyle="1" w:styleId="WW8Num18z1">
    <w:name w:val="WW8Num18z1"/>
    <w:rsid w:val="00AD578B"/>
    <w:rPr>
      <w:rFonts w:ascii="Courier New" w:hAnsi="Courier New" w:cs="Courier New"/>
    </w:rPr>
  </w:style>
  <w:style w:type="character" w:customStyle="1" w:styleId="WW8Num18z2">
    <w:name w:val="WW8Num18z2"/>
    <w:rsid w:val="00AD578B"/>
    <w:rPr>
      <w:rFonts w:ascii="Wingdings" w:hAnsi="Wingdings"/>
    </w:rPr>
  </w:style>
  <w:style w:type="character" w:customStyle="1" w:styleId="WW8Num18z3">
    <w:name w:val="WW8Num18z3"/>
    <w:rsid w:val="00AD578B"/>
    <w:rPr>
      <w:rFonts w:ascii="Symbol" w:hAnsi="Symbol"/>
    </w:rPr>
  </w:style>
  <w:style w:type="character" w:customStyle="1" w:styleId="WW8Num21z0">
    <w:name w:val="WW8Num21z0"/>
    <w:rsid w:val="00AD578B"/>
    <w:rPr>
      <w:rFonts w:ascii="Courier New" w:hAnsi="Courier New" w:cs="Courier New"/>
    </w:rPr>
  </w:style>
  <w:style w:type="character" w:customStyle="1" w:styleId="WW8Num21z2">
    <w:name w:val="WW8Num21z2"/>
    <w:rsid w:val="00AD578B"/>
    <w:rPr>
      <w:rFonts w:ascii="Wingdings" w:hAnsi="Wingdings"/>
    </w:rPr>
  </w:style>
  <w:style w:type="character" w:customStyle="1" w:styleId="WW8Num21z3">
    <w:name w:val="WW8Num21z3"/>
    <w:rsid w:val="00AD578B"/>
    <w:rPr>
      <w:rFonts w:ascii="Symbol" w:hAnsi="Symbol"/>
    </w:rPr>
  </w:style>
  <w:style w:type="character" w:customStyle="1" w:styleId="WW8Num26z0">
    <w:name w:val="WW8Num26z0"/>
    <w:rsid w:val="00AD578B"/>
    <w:rPr>
      <w:rFonts w:ascii="Symbol" w:hAnsi="Symbol"/>
      <w:color w:val="auto"/>
    </w:rPr>
  </w:style>
  <w:style w:type="character" w:customStyle="1" w:styleId="WW8Num26z1">
    <w:name w:val="WW8Num26z1"/>
    <w:rsid w:val="00AD578B"/>
    <w:rPr>
      <w:rFonts w:ascii="Courier New" w:hAnsi="Courier New" w:cs="Courier New"/>
    </w:rPr>
  </w:style>
  <w:style w:type="character" w:customStyle="1" w:styleId="WW8Num26z2">
    <w:name w:val="WW8Num26z2"/>
    <w:rsid w:val="00AD578B"/>
    <w:rPr>
      <w:rFonts w:ascii="Wingdings" w:hAnsi="Wingdings"/>
    </w:rPr>
  </w:style>
  <w:style w:type="character" w:customStyle="1" w:styleId="WW8Num26z3">
    <w:name w:val="WW8Num26z3"/>
    <w:rsid w:val="00AD578B"/>
    <w:rPr>
      <w:rFonts w:ascii="Symbol" w:hAnsi="Symbol"/>
    </w:rPr>
  </w:style>
  <w:style w:type="character" w:customStyle="1" w:styleId="WW8Num28z0">
    <w:name w:val="WW8Num28z0"/>
    <w:rsid w:val="00AD578B"/>
    <w:rPr>
      <w:rFonts w:ascii="Courier New" w:hAnsi="Courier New" w:cs="Courier New"/>
    </w:rPr>
  </w:style>
  <w:style w:type="character" w:customStyle="1" w:styleId="WW8Num28z2">
    <w:name w:val="WW8Num28z2"/>
    <w:rsid w:val="00AD578B"/>
    <w:rPr>
      <w:rFonts w:ascii="Wingdings" w:hAnsi="Wingdings"/>
    </w:rPr>
  </w:style>
  <w:style w:type="character" w:customStyle="1" w:styleId="WW8Num28z3">
    <w:name w:val="WW8Num28z3"/>
    <w:rsid w:val="00AD578B"/>
    <w:rPr>
      <w:rFonts w:ascii="Symbol" w:hAnsi="Symbol"/>
    </w:rPr>
  </w:style>
  <w:style w:type="character" w:styleId="PageNumber">
    <w:name w:val="page number"/>
    <w:aliases w:val="[PACKT]"/>
    <w:basedOn w:val="DefaultParagraphFont"/>
    <w:rsid w:val="00CF313F"/>
    <w:rPr>
      <w:rFonts w:ascii="Arial" w:hAnsi="Arial"/>
      <w:b/>
      <w:color w:val="000000"/>
      <w:sz w:val="16"/>
    </w:rPr>
  </w:style>
  <w:style w:type="character" w:customStyle="1" w:styleId="WW8Num11z2">
    <w:name w:val="WW8Num11z2"/>
    <w:rsid w:val="00AD578B"/>
    <w:rPr>
      <w:rFonts w:ascii="Wingdings" w:hAnsi="Wingdings"/>
    </w:rPr>
  </w:style>
  <w:style w:type="character" w:customStyle="1" w:styleId="WW8Num11z3">
    <w:name w:val="WW8Num11z3"/>
    <w:rsid w:val="00AD578B"/>
    <w:rPr>
      <w:rFonts w:ascii="Symbol" w:hAnsi="Symbol"/>
    </w:rPr>
  </w:style>
  <w:style w:type="character" w:customStyle="1" w:styleId="WW8Num12z2">
    <w:name w:val="WW8Num12z2"/>
    <w:rsid w:val="00AD578B"/>
    <w:rPr>
      <w:rFonts w:ascii="Wingdings" w:hAnsi="Wingdings"/>
    </w:rPr>
  </w:style>
  <w:style w:type="character" w:customStyle="1" w:styleId="WW8Num12z3">
    <w:name w:val="WW8Num12z3"/>
    <w:rsid w:val="00AD578B"/>
    <w:rPr>
      <w:rFonts w:ascii="Symbol" w:hAnsi="Symbol"/>
    </w:rPr>
  </w:style>
  <w:style w:type="character" w:customStyle="1" w:styleId="WW8Num13z1">
    <w:name w:val="WW8Num13z1"/>
    <w:rsid w:val="00AD578B"/>
    <w:rPr>
      <w:rFonts w:ascii="Courier New" w:hAnsi="Courier New" w:cs="Courier New"/>
    </w:rPr>
  </w:style>
  <w:style w:type="character" w:customStyle="1" w:styleId="WW8Num13z2">
    <w:name w:val="WW8Num13z2"/>
    <w:rsid w:val="00AD578B"/>
    <w:rPr>
      <w:rFonts w:ascii="Wingdings" w:hAnsi="Wingdings"/>
    </w:rPr>
  </w:style>
  <w:style w:type="character" w:customStyle="1" w:styleId="WW8Num13z3">
    <w:name w:val="WW8Num13z3"/>
    <w:rsid w:val="00AD578B"/>
    <w:rPr>
      <w:rFonts w:ascii="Symbol" w:hAnsi="Symbol"/>
    </w:rPr>
  </w:style>
  <w:style w:type="character" w:customStyle="1" w:styleId="WW8Num14z2">
    <w:name w:val="WW8Num14z2"/>
    <w:rsid w:val="00AD578B"/>
    <w:rPr>
      <w:rFonts w:ascii="Wingdings" w:hAnsi="Wingdings"/>
    </w:rPr>
  </w:style>
  <w:style w:type="character" w:customStyle="1" w:styleId="WW8Num14z3">
    <w:name w:val="WW8Num14z3"/>
    <w:rsid w:val="00AD578B"/>
    <w:rPr>
      <w:rFonts w:ascii="Symbol" w:hAnsi="Symbol"/>
    </w:rPr>
  </w:style>
  <w:style w:type="character" w:customStyle="1" w:styleId="WW-DefaultParagraphFont">
    <w:name w:val="WW-Default Paragraph Font"/>
    <w:rsid w:val="00AD578B"/>
  </w:style>
  <w:style w:type="character" w:customStyle="1" w:styleId="CodeInTextPACKT">
    <w:name w:val="Code In Text [PACKT]"/>
    <w:basedOn w:val="DefaultParagraphFont"/>
    <w:rsid w:val="00CF313F"/>
    <w:rPr>
      <w:rFonts w:ascii="Lucida Console" w:hAnsi="Lucida Console"/>
      <w:color w:val="FF0000"/>
      <w:sz w:val="18"/>
    </w:rPr>
  </w:style>
  <w:style w:type="character" w:customStyle="1" w:styleId="ScreenTextPACKT">
    <w:name w:val="Screen Text [PACKT]"/>
    <w:basedOn w:val="DefaultParagraphFont"/>
    <w:rsid w:val="00CF313F"/>
    <w:rPr>
      <w:rFonts w:ascii="Arial" w:hAnsi="Arial"/>
      <w:color w:val="008000"/>
      <w:sz w:val="20"/>
    </w:rPr>
  </w:style>
  <w:style w:type="character" w:customStyle="1" w:styleId="HeaderFooterPACKT">
    <w:name w:val="Header/Footer [PACKT]"/>
    <w:basedOn w:val="DefaultParagraphFont"/>
    <w:rsid w:val="00CF313F"/>
    <w:rPr>
      <w:rFonts w:ascii="Arial" w:hAnsi="Arial"/>
      <w:color w:val="000000"/>
      <w:sz w:val="16"/>
    </w:rPr>
  </w:style>
  <w:style w:type="character" w:customStyle="1" w:styleId="KeyWordPACKT">
    <w:name w:val="Key Word [PACKT]"/>
    <w:basedOn w:val="DefaultParagraphFont"/>
    <w:rsid w:val="00CF313F"/>
    <w:rPr>
      <w:b/>
    </w:rPr>
  </w:style>
  <w:style w:type="character" w:customStyle="1" w:styleId="KeyPACKT">
    <w:name w:val="Key [PACKT]"/>
    <w:basedOn w:val="DefaultParagraphFont"/>
    <w:rsid w:val="00CF313F"/>
    <w:rPr>
      <w:i/>
    </w:rPr>
  </w:style>
  <w:style w:type="character" w:customStyle="1" w:styleId="URLPACKT">
    <w:name w:val="URL [PACKT]"/>
    <w:basedOn w:val="CodeInTextPACKT"/>
    <w:rsid w:val="00CF313F"/>
  </w:style>
  <w:style w:type="character" w:customStyle="1" w:styleId="ItalicsPACKT">
    <w:name w:val="Italics [PACKT]"/>
    <w:basedOn w:val="DefaultParagraphFont"/>
    <w:rsid w:val="003E7D24"/>
    <w:rPr>
      <w:i/>
    </w:rPr>
  </w:style>
  <w:style w:type="character" w:customStyle="1" w:styleId="FigurePACKTChar">
    <w:name w:val="Figure [PACKT] Char"/>
    <w:basedOn w:val="WW-DefaultParagraphFont"/>
    <w:rsid w:val="00AD578B"/>
    <w:rPr>
      <w:rFonts w:ascii="Tahoma" w:hAnsi="Tahoma" w:cs="Tahoma"/>
      <w:sz w:val="16"/>
      <w:szCs w:val="16"/>
      <w:lang w:val="en-GB" w:eastAsia="ar-SA" w:bidi="ar-SA"/>
    </w:rPr>
  </w:style>
  <w:style w:type="character" w:customStyle="1" w:styleId="BoldPACKT">
    <w:name w:val="Bold [PACKT]"/>
    <w:basedOn w:val="DefaultParagraphFont"/>
    <w:rsid w:val="00CF313F"/>
    <w:rPr>
      <w:b/>
    </w:rPr>
  </w:style>
  <w:style w:type="character" w:customStyle="1" w:styleId="NormalPACKTChar">
    <w:name w:val="Normal [PACKT] Char"/>
    <w:basedOn w:val="WW-DefaultParagraphFont"/>
    <w:rsid w:val="00AD578B"/>
    <w:rPr>
      <w:sz w:val="22"/>
      <w:szCs w:val="24"/>
      <w:lang w:val="en-US" w:eastAsia="ar-SA" w:bidi="ar-SA"/>
    </w:rPr>
  </w:style>
  <w:style w:type="character" w:customStyle="1" w:styleId="InformationBoxPACKTChar">
    <w:name w:val="Information Box [PACKT] Char"/>
    <w:basedOn w:val="NormalPACKTChar"/>
    <w:rsid w:val="00AD578B"/>
  </w:style>
  <w:style w:type="character" w:customStyle="1" w:styleId="Heading3Char">
    <w:name w:val="Heading 3 Char"/>
    <w:basedOn w:val="WW-DefaultParagraphFont"/>
    <w:rsid w:val="00AD578B"/>
    <w:rPr>
      <w:rFonts w:ascii="Arial" w:hAnsi="Arial" w:cs="Arial"/>
      <w:b/>
      <w:iCs/>
      <w:color w:val="3366FF"/>
      <w:sz w:val="26"/>
      <w:szCs w:val="26"/>
      <w:lang w:val="en-GB" w:eastAsia="ar-SA" w:bidi="ar-SA"/>
    </w:rPr>
  </w:style>
  <w:style w:type="character" w:customStyle="1" w:styleId="Heading4Char">
    <w:name w:val="Heading 4 Char"/>
    <w:basedOn w:val="WW-DefaultParagraphFont"/>
    <w:rsid w:val="00AD578B"/>
    <w:rPr>
      <w:rFonts w:ascii="Arial" w:hAnsi="Arial" w:cs="Arial"/>
      <w:b/>
      <w:iCs/>
      <w:color w:val="33CCCC"/>
      <w:sz w:val="24"/>
      <w:szCs w:val="28"/>
      <w:lang w:val="en-GB" w:eastAsia="ar-SA" w:bidi="ar-SA"/>
    </w:rPr>
  </w:style>
  <w:style w:type="character" w:customStyle="1" w:styleId="NumberingSymbols">
    <w:name w:val="Numbering Symbols"/>
    <w:rsid w:val="00AD578B"/>
  </w:style>
  <w:style w:type="character" w:customStyle="1" w:styleId="Bullets">
    <w:name w:val="Bullets"/>
    <w:rsid w:val="00AD578B"/>
    <w:rPr>
      <w:rFonts w:ascii="OpenSymbol" w:eastAsia="OpenSymbol" w:hAnsi="OpenSymbol" w:cs="OpenSymbol"/>
    </w:rPr>
  </w:style>
  <w:style w:type="character" w:styleId="Hyperlink">
    <w:name w:val="Hyperlink"/>
    <w:basedOn w:val="DefaultParagraphFont"/>
    <w:rsid w:val="00CF313F"/>
    <w:rPr>
      <w:color w:val="0000FF"/>
      <w:u w:val="single"/>
    </w:rPr>
  </w:style>
  <w:style w:type="character" w:styleId="Emphasis">
    <w:name w:val="Emphasis"/>
    <w:basedOn w:val="DefaultParagraphFont"/>
    <w:qFormat/>
    <w:rsid w:val="00CF313F"/>
    <w:rPr>
      <w:i/>
      <w:iCs/>
    </w:rPr>
  </w:style>
  <w:style w:type="character" w:styleId="CommentReference">
    <w:name w:val="annotation reference"/>
    <w:basedOn w:val="DefaultParagraphFont"/>
    <w:rsid w:val="00AD578B"/>
    <w:rPr>
      <w:sz w:val="16"/>
      <w:szCs w:val="16"/>
    </w:rPr>
  </w:style>
  <w:style w:type="character" w:customStyle="1" w:styleId="CommentTextChar">
    <w:name w:val="Comment Text Char"/>
    <w:basedOn w:val="DefaultParagraphFont"/>
    <w:rsid w:val="00AD578B"/>
    <w:rPr>
      <w:lang w:val="en-US"/>
    </w:rPr>
  </w:style>
  <w:style w:type="character" w:customStyle="1" w:styleId="CommentSubjectChar">
    <w:name w:val="Comment Subject Char"/>
    <w:basedOn w:val="CommentTextChar"/>
    <w:rsid w:val="00AD578B"/>
    <w:rPr>
      <w:b/>
      <w:bCs/>
    </w:rPr>
  </w:style>
  <w:style w:type="character" w:customStyle="1" w:styleId="BalloonTextChar">
    <w:name w:val="Balloon Text Char"/>
    <w:basedOn w:val="DefaultParagraphFont"/>
    <w:link w:val="BalloonText"/>
    <w:rsid w:val="00CF313F"/>
    <w:rPr>
      <w:rFonts w:ascii="Tahoma" w:hAnsi="Tahoma" w:cs="Tahoma"/>
      <w:sz w:val="16"/>
      <w:szCs w:val="16"/>
    </w:rPr>
  </w:style>
  <w:style w:type="character" w:customStyle="1" w:styleId="Heading7Char">
    <w:name w:val="Heading 7 Char"/>
    <w:basedOn w:val="DefaultParagraphFont"/>
    <w:rsid w:val="00AD578B"/>
    <w:rPr>
      <w:sz w:val="24"/>
      <w:szCs w:val="24"/>
    </w:rPr>
  </w:style>
  <w:style w:type="character" w:customStyle="1" w:styleId="Heading8Char">
    <w:name w:val="Heading 8 Char"/>
    <w:basedOn w:val="DefaultParagraphFont"/>
    <w:rsid w:val="00AD578B"/>
    <w:rPr>
      <w:i/>
      <w:iCs/>
      <w:sz w:val="24"/>
      <w:szCs w:val="24"/>
    </w:rPr>
  </w:style>
  <w:style w:type="character" w:customStyle="1" w:styleId="Heading9Char">
    <w:name w:val="Heading 9 Char"/>
    <w:basedOn w:val="DefaultParagraphFont"/>
    <w:rsid w:val="00AD578B"/>
    <w:rPr>
      <w:rFonts w:ascii="Arial" w:hAnsi="Arial" w:cs="Arial"/>
      <w:sz w:val="22"/>
      <w:szCs w:val="22"/>
    </w:rPr>
  </w:style>
  <w:style w:type="character" w:customStyle="1" w:styleId="BodyTextChar">
    <w:name w:val="Body Text Char"/>
    <w:basedOn w:val="DefaultParagraphFont"/>
    <w:link w:val="BodyText"/>
    <w:rsid w:val="00CF313F"/>
    <w:rPr>
      <w:sz w:val="22"/>
      <w:szCs w:val="24"/>
    </w:rPr>
  </w:style>
  <w:style w:type="character" w:customStyle="1" w:styleId="EmailPACKT">
    <w:name w:val="Email [PACKT]"/>
    <w:basedOn w:val="URLPACKT"/>
    <w:qFormat/>
    <w:rsid w:val="00CF313F"/>
  </w:style>
  <w:style w:type="character" w:customStyle="1" w:styleId="ChapterrefPACKT">
    <w:name w:val="Chapterref [PACKT]"/>
    <w:basedOn w:val="DefaultParagraphFont"/>
    <w:rsid w:val="00CF313F"/>
    <w:rPr>
      <w:i/>
    </w:rPr>
  </w:style>
  <w:style w:type="character" w:customStyle="1" w:styleId="BodyText2Char">
    <w:name w:val="Body Text 2 Char"/>
    <w:basedOn w:val="DefaultParagraphFont"/>
    <w:rsid w:val="00AD578B"/>
    <w:rPr>
      <w:sz w:val="22"/>
      <w:szCs w:val="24"/>
    </w:rPr>
  </w:style>
  <w:style w:type="character" w:customStyle="1" w:styleId="BodyText3Char">
    <w:name w:val="Body Text 3 Char"/>
    <w:basedOn w:val="DefaultParagraphFont"/>
    <w:rsid w:val="00AD578B"/>
    <w:rPr>
      <w:sz w:val="16"/>
      <w:szCs w:val="16"/>
    </w:rPr>
  </w:style>
  <w:style w:type="character" w:customStyle="1" w:styleId="BodyTextChar1">
    <w:name w:val="Body Text Char1"/>
    <w:basedOn w:val="DefaultParagraphFont"/>
    <w:rsid w:val="00AD578B"/>
    <w:rPr>
      <w:sz w:val="22"/>
      <w:szCs w:val="24"/>
    </w:rPr>
  </w:style>
  <w:style w:type="character" w:customStyle="1" w:styleId="BodyTextFirstIndentChar">
    <w:name w:val="Body Text First Indent Char"/>
    <w:basedOn w:val="BodyTextChar1"/>
    <w:rsid w:val="00AD578B"/>
  </w:style>
  <w:style w:type="character" w:customStyle="1" w:styleId="BodyTextIndentChar">
    <w:name w:val="Body Text Indent Char"/>
    <w:basedOn w:val="DefaultParagraphFont"/>
    <w:rsid w:val="00AD578B"/>
    <w:rPr>
      <w:sz w:val="22"/>
      <w:szCs w:val="24"/>
    </w:rPr>
  </w:style>
  <w:style w:type="character" w:customStyle="1" w:styleId="BodyTextFirstIndent2Char">
    <w:name w:val="Body Text First Indent 2 Char"/>
    <w:basedOn w:val="BodyTextIndentChar"/>
    <w:rsid w:val="00AD578B"/>
  </w:style>
  <w:style w:type="character" w:customStyle="1" w:styleId="BodyTextIndent2Char">
    <w:name w:val="Body Text Indent 2 Char"/>
    <w:basedOn w:val="DefaultParagraphFont"/>
    <w:rsid w:val="00AD578B"/>
    <w:rPr>
      <w:sz w:val="22"/>
      <w:szCs w:val="24"/>
    </w:rPr>
  </w:style>
  <w:style w:type="character" w:customStyle="1" w:styleId="BodyTextIndent3Char">
    <w:name w:val="Body Text Indent 3 Char"/>
    <w:basedOn w:val="DefaultParagraphFont"/>
    <w:rsid w:val="00AD578B"/>
    <w:rPr>
      <w:sz w:val="16"/>
      <w:szCs w:val="16"/>
    </w:rPr>
  </w:style>
  <w:style w:type="character" w:customStyle="1" w:styleId="ClosingChar">
    <w:name w:val="Closing Char"/>
    <w:basedOn w:val="DefaultParagraphFont"/>
    <w:rsid w:val="00AD578B"/>
    <w:rPr>
      <w:sz w:val="22"/>
      <w:szCs w:val="24"/>
    </w:rPr>
  </w:style>
  <w:style w:type="character" w:customStyle="1" w:styleId="DateChar">
    <w:name w:val="Date Char"/>
    <w:basedOn w:val="DefaultParagraphFont"/>
    <w:rsid w:val="00AD578B"/>
    <w:rPr>
      <w:sz w:val="22"/>
      <w:szCs w:val="24"/>
    </w:rPr>
  </w:style>
  <w:style w:type="character" w:customStyle="1" w:styleId="E-mailSignatureChar">
    <w:name w:val="E-mail Signature Char"/>
    <w:basedOn w:val="DefaultParagraphFont"/>
    <w:rsid w:val="00AD578B"/>
    <w:rPr>
      <w:sz w:val="22"/>
      <w:szCs w:val="24"/>
    </w:rPr>
  </w:style>
  <w:style w:type="character" w:styleId="FollowedHyperlink">
    <w:name w:val="FollowedHyperlink"/>
    <w:basedOn w:val="DefaultParagraphFont"/>
    <w:rsid w:val="00CF313F"/>
    <w:rPr>
      <w:color w:val="800080"/>
      <w:u w:val="single"/>
    </w:rPr>
  </w:style>
  <w:style w:type="character" w:customStyle="1" w:styleId="HeaderChar">
    <w:name w:val="Header Char"/>
    <w:basedOn w:val="DefaultParagraphFont"/>
    <w:rsid w:val="00AD578B"/>
    <w:rPr>
      <w:sz w:val="22"/>
      <w:szCs w:val="24"/>
    </w:rPr>
  </w:style>
  <w:style w:type="character" w:styleId="HTMLAcronym">
    <w:name w:val="HTML Acronym"/>
    <w:basedOn w:val="DefaultParagraphFont"/>
    <w:rsid w:val="00CF313F"/>
  </w:style>
  <w:style w:type="character" w:customStyle="1" w:styleId="HTMLAddressChar">
    <w:name w:val="HTML Address Char"/>
    <w:basedOn w:val="DefaultParagraphFont"/>
    <w:rsid w:val="00AD578B"/>
    <w:rPr>
      <w:i/>
      <w:iCs/>
      <w:sz w:val="22"/>
      <w:szCs w:val="24"/>
    </w:rPr>
  </w:style>
  <w:style w:type="character" w:styleId="HTMLCite">
    <w:name w:val="HTML Cite"/>
    <w:basedOn w:val="DefaultParagraphFont"/>
    <w:rsid w:val="00CF313F"/>
    <w:rPr>
      <w:i/>
      <w:iCs/>
    </w:rPr>
  </w:style>
  <w:style w:type="character" w:styleId="HTMLCode">
    <w:name w:val="HTML Code"/>
    <w:basedOn w:val="DefaultParagraphFont"/>
    <w:rsid w:val="00CF313F"/>
    <w:rPr>
      <w:rFonts w:ascii="Courier New" w:hAnsi="Courier New" w:cs="Courier New"/>
      <w:sz w:val="20"/>
      <w:szCs w:val="20"/>
    </w:rPr>
  </w:style>
  <w:style w:type="character" w:styleId="HTMLDefinition">
    <w:name w:val="HTML Definition"/>
    <w:basedOn w:val="DefaultParagraphFont"/>
    <w:rsid w:val="00CF313F"/>
    <w:rPr>
      <w:i/>
      <w:iCs/>
    </w:rPr>
  </w:style>
  <w:style w:type="character" w:styleId="HTMLKeyboard">
    <w:name w:val="HTML Keyboard"/>
    <w:basedOn w:val="DefaultParagraphFont"/>
    <w:rsid w:val="00CF313F"/>
    <w:rPr>
      <w:rFonts w:ascii="Courier New" w:hAnsi="Courier New" w:cs="Courier New"/>
      <w:sz w:val="20"/>
      <w:szCs w:val="20"/>
    </w:rPr>
  </w:style>
  <w:style w:type="character" w:customStyle="1" w:styleId="HTMLPreformattedChar">
    <w:name w:val="HTML Preformatted Char"/>
    <w:basedOn w:val="DefaultParagraphFont"/>
    <w:rsid w:val="00AD578B"/>
    <w:rPr>
      <w:rFonts w:ascii="Courier New" w:hAnsi="Courier New" w:cs="Courier New"/>
    </w:rPr>
  </w:style>
  <w:style w:type="character" w:styleId="HTMLSample">
    <w:name w:val="HTML Sample"/>
    <w:basedOn w:val="DefaultParagraphFont"/>
    <w:rsid w:val="00CF313F"/>
    <w:rPr>
      <w:rFonts w:ascii="Courier New" w:hAnsi="Courier New" w:cs="Courier New"/>
    </w:rPr>
  </w:style>
  <w:style w:type="character" w:styleId="HTMLTypewriter">
    <w:name w:val="HTML Typewriter"/>
    <w:basedOn w:val="DefaultParagraphFont"/>
    <w:rsid w:val="00CF313F"/>
    <w:rPr>
      <w:rFonts w:ascii="Courier New" w:hAnsi="Courier New" w:cs="Courier New"/>
      <w:sz w:val="20"/>
      <w:szCs w:val="20"/>
    </w:rPr>
  </w:style>
  <w:style w:type="character" w:styleId="HTMLVariable">
    <w:name w:val="HTML Variable"/>
    <w:basedOn w:val="DefaultParagraphFont"/>
    <w:rsid w:val="00CF313F"/>
    <w:rPr>
      <w:i/>
      <w:iCs/>
    </w:rPr>
  </w:style>
  <w:style w:type="character" w:styleId="LineNumber">
    <w:name w:val="line number"/>
    <w:basedOn w:val="DefaultParagraphFont"/>
    <w:rsid w:val="00CF313F"/>
  </w:style>
  <w:style w:type="character" w:customStyle="1" w:styleId="MessageHeaderChar">
    <w:name w:val="Message Header Char"/>
    <w:basedOn w:val="DefaultParagraphFont"/>
    <w:rsid w:val="00AD578B"/>
    <w:rPr>
      <w:rFonts w:ascii="Arial" w:hAnsi="Arial" w:cs="Arial"/>
      <w:sz w:val="24"/>
      <w:szCs w:val="24"/>
      <w:shd w:val="clear" w:color="auto" w:fill="CCCCCC"/>
    </w:rPr>
  </w:style>
  <w:style w:type="character" w:customStyle="1" w:styleId="NoteHeadingChar">
    <w:name w:val="Note Heading Char"/>
    <w:basedOn w:val="DefaultParagraphFont"/>
    <w:rsid w:val="00AD578B"/>
    <w:rPr>
      <w:sz w:val="22"/>
      <w:szCs w:val="24"/>
    </w:rPr>
  </w:style>
  <w:style w:type="character" w:customStyle="1" w:styleId="PlainTextChar">
    <w:name w:val="Plain Text Char"/>
    <w:basedOn w:val="DefaultParagraphFont"/>
    <w:rsid w:val="00AD578B"/>
    <w:rPr>
      <w:rFonts w:ascii="Courier New" w:hAnsi="Courier New" w:cs="Courier New"/>
    </w:rPr>
  </w:style>
  <w:style w:type="character" w:customStyle="1" w:styleId="SalutationChar">
    <w:name w:val="Salutation Char"/>
    <w:basedOn w:val="DefaultParagraphFont"/>
    <w:rsid w:val="00AD578B"/>
    <w:rPr>
      <w:sz w:val="22"/>
      <w:szCs w:val="24"/>
    </w:rPr>
  </w:style>
  <w:style w:type="character" w:customStyle="1" w:styleId="SignatureChar">
    <w:name w:val="Signature Char"/>
    <w:basedOn w:val="DefaultParagraphFont"/>
    <w:rsid w:val="00AD578B"/>
    <w:rPr>
      <w:sz w:val="22"/>
      <w:szCs w:val="24"/>
    </w:rPr>
  </w:style>
  <w:style w:type="character" w:styleId="Strong">
    <w:name w:val="Strong"/>
    <w:basedOn w:val="DefaultParagraphFont"/>
    <w:qFormat/>
    <w:rsid w:val="00CF313F"/>
    <w:rPr>
      <w:b/>
      <w:bCs/>
    </w:rPr>
  </w:style>
  <w:style w:type="character" w:customStyle="1" w:styleId="SubtitleChar">
    <w:name w:val="Subtitle Char"/>
    <w:basedOn w:val="DefaultParagraphFont"/>
    <w:rsid w:val="00AD578B"/>
    <w:rPr>
      <w:rFonts w:ascii="Arial" w:hAnsi="Arial" w:cs="Arial"/>
      <w:sz w:val="24"/>
      <w:szCs w:val="24"/>
    </w:rPr>
  </w:style>
  <w:style w:type="character" w:customStyle="1" w:styleId="TitleChar">
    <w:name w:val="Title Char"/>
    <w:basedOn w:val="DefaultParagraphFont"/>
    <w:rsid w:val="00AD578B"/>
    <w:rPr>
      <w:rFonts w:ascii="Arial" w:hAnsi="Arial" w:cs="Arial"/>
      <w:b/>
      <w:bCs/>
      <w:kern w:val="1"/>
      <w:sz w:val="32"/>
      <w:szCs w:val="32"/>
    </w:rPr>
  </w:style>
  <w:style w:type="character" w:styleId="IntenseEmphasis">
    <w:name w:val="Intense Emphasis"/>
    <w:basedOn w:val="DefaultParagraphFont"/>
    <w:qFormat/>
    <w:rsid w:val="00AD578B"/>
    <w:rPr>
      <w:b/>
      <w:bCs/>
      <w:i/>
      <w:iCs/>
      <w:color w:val="4F81BD"/>
    </w:rPr>
  </w:style>
  <w:style w:type="paragraph" w:customStyle="1" w:styleId="Heading">
    <w:name w:val="Heading"/>
    <w:basedOn w:val="Heading6"/>
    <w:rsid w:val="00CF313F"/>
  </w:style>
  <w:style w:type="paragraph" w:styleId="BodyText">
    <w:name w:val="Body Text"/>
    <w:basedOn w:val="Normal"/>
    <w:link w:val="BodyTextChar"/>
    <w:rsid w:val="00CF313F"/>
  </w:style>
  <w:style w:type="paragraph" w:styleId="List">
    <w:name w:val="List"/>
    <w:basedOn w:val="BodyText"/>
    <w:rsid w:val="00CF313F"/>
  </w:style>
  <w:style w:type="paragraph" w:styleId="Caption">
    <w:name w:val="caption"/>
    <w:basedOn w:val="Normal"/>
    <w:qFormat/>
    <w:rsid w:val="00AD578B"/>
    <w:pPr>
      <w:suppressLineNumbers/>
      <w:spacing w:before="120"/>
    </w:pPr>
    <w:rPr>
      <w:rFonts w:cs="Tahoma"/>
      <w:i/>
      <w:iCs/>
      <w:sz w:val="20"/>
      <w:szCs w:val="20"/>
    </w:rPr>
  </w:style>
  <w:style w:type="paragraph" w:customStyle="1" w:styleId="Index">
    <w:name w:val="Index"/>
    <w:basedOn w:val="Normal"/>
    <w:rsid w:val="00AD578B"/>
    <w:pPr>
      <w:suppressLineNumbers/>
    </w:pPr>
    <w:rPr>
      <w:rFonts w:cs="Tahoma"/>
    </w:rPr>
  </w:style>
  <w:style w:type="paragraph" w:styleId="Footer">
    <w:name w:val="footer"/>
    <w:basedOn w:val="Normal"/>
    <w:rsid w:val="00CF313F"/>
    <w:pPr>
      <w:tabs>
        <w:tab w:val="center" w:pos="4320"/>
        <w:tab w:val="right" w:pos="8640"/>
      </w:tabs>
    </w:pPr>
  </w:style>
  <w:style w:type="paragraph" w:customStyle="1" w:styleId="Framecontents">
    <w:name w:val="Frame contents"/>
    <w:basedOn w:val="BodyText"/>
    <w:rsid w:val="00AD578B"/>
  </w:style>
  <w:style w:type="paragraph" w:styleId="IndexHeading">
    <w:name w:val="index heading"/>
    <w:basedOn w:val="Normal"/>
    <w:next w:val="Index1"/>
    <w:rsid w:val="00AD578B"/>
    <w:pPr>
      <w:spacing w:before="240"/>
      <w:jc w:val="center"/>
    </w:pPr>
    <w:rPr>
      <w:b/>
      <w:bCs/>
      <w:sz w:val="28"/>
      <w:szCs w:val="26"/>
    </w:rPr>
  </w:style>
  <w:style w:type="paragraph" w:styleId="Index1">
    <w:name w:val="index 1"/>
    <w:basedOn w:val="Normal"/>
    <w:next w:val="Normal"/>
    <w:rsid w:val="00AD578B"/>
    <w:pPr>
      <w:ind w:left="216" w:hanging="216"/>
    </w:pPr>
    <w:rPr>
      <w:sz w:val="18"/>
    </w:rPr>
  </w:style>
  <w:style w:type="paragraph" w:styleId="TOC1">
    <w:name w:val="toc 1"/>
    <w:basedOn w:val="Normal"/>
    <w:next w:val="Normal"/>
    <w:rsid w:val="00AD578B"/>
    <w:pPr>
      <w:tabs>
        <w:tab w:val="right" w:pos="7906"/>
      </w:tabs>
    </w:pPr>
    <w:rPr>
      <w:rFonts w:ascii="Arial" w:hAnsi="Arial"/>
      <w:b/>
      <w:color w:val="000000"/>
      <w:u w:val="single"/>
    </w:rPr>
  </w:style>
  <w:style w:type="paragraph" w:styleId="TOC2">
    <w:name w:val="toc 2"/>
    <w:basedOn w:val="Normal"/>
    <w:next w:val="Normal"/>
    <w:rsid w:val="00AD578B"/>
    <w:pPr>
      <w:tabs>
        <w:tab w:val="right" w:pos="7906"/>
      </w:tabs>
      <w:spacing w:before="20" w:after="60"/>
      <w:ind w:left="202"/>
    </w:pPr>
    <w:rPr>
      <w:rFonts w:ascii="Arial" w:hAnsi="Arial"/>
      <w:b/>
      <w:color w:val="000000"/>
    </w:rPr>
  </w:style>
  <w:style w:type="paragraph" w:styleId="TOC3">
    <w:name w:val="toc 3"/>
    <w:basedOn w:val="Normal"/>
    <w:next w:val="Normal"/>
    <w:rsid w:val="00AD578B"/>
    <w:pPr>
      <w:tabs>
        <w:tab w:val="right" w:pos="7906"/>
      </w:tabs>
      <w:spacing w:before="40" w:after="20"/>
      <w:ind w:left="403"/>
    </w:pPr>
    <w:rPr>
      <w:rFonts w:ascii="Arial" w:hAnsi="Arial"/>
      <w:color w:val="000000"/>
    </w:rPr>
  </w:style>
  <w:style w:type="paragraph" w:customStyle="1" w:styleId="NormalPACKT">
    <w:name w:val="Normal [PACKT]"/>
    <w:rsid w:val="00CF313F"/>
    <w:pPr>
      <w:spacing w:after="120"/>
    </w:pPr>
    <w:rPr>
      <w:sz w:val="22"/>
      <w:szCs w:val="24"/>
    </w:rPr>
  </w:style>
  <w:style w:type="paragraph" w:customStyle="1" w:styleId="QuotePACKT">
    <w:name w:val="Quote [PACKT]"/>
    <w:basedOn w:val="NormalPACKT"/>
    <w:rsid w:val="00CF313F"/>
    <w:pPr>
      <w:spacing w:before="180" w:after="180"/>
      <w:ind w:left="432" w:right="432"/>
    </w:pPr>
    <w:rPr>
      <w:i/>
    </w:rPr>
  </w:style>
  <w:style w:type="paragraph" w:customStyle="1" w:styleId="ChapterTitlePACKT">
    <w:name w:val="Chapter Title [PACKT]"/>
    <w:next w:val="NormalPACKT"/>
    <w:rsid w:val="00CF313F"/>
    <w:pPr>
      <w:spacing w:after="840"/>
      <w:jc w:val="right"/>
    </w:pPr>
    <w:rPr>
      <w:rFonts w:ascii="Arial" w:hAnsi="Arial" w:cs="Arial"/>
      <w:bCs/>
      <w:color w:val="000000"/>
      <w:kern w:val="32"/>
      <w:sz w:val="56"/>
      <w:szCs w:val="32"/>
      <w:lang w:val="en-GB"/>
    </w:rPr>
  </w:style>
  <w:style w:type="paragraph" w:customStyle="1" w:styleId="CodePACKT">
    <w:name w:val="Code [PACKT]"/>
    <w:basedOn w:val="NormalPACKT"/>
    <w:rsid w:val="00CF313F"/>
    <w:pPr>
      <w:spacing w:after="50"/>
      <w:ind w:left="360"/>
    </w:pPr>
    <w:rPr>
      <w:rFonts w:ascii="Lucida Console" w:hAnsi="Lucida Console"/>
      <w:sz w:val="18"/>
      <w:szCs w:val="18"/>
      <w:lang w:eastAsia="ar-SA"/>
    </w:rPr>
  </w:style>
  <w:style w:type="paragraph" w:customStyle="1" w:styleId="BulletPACKT">
    <w:name w:val="Bullet [PACKT]"/>
    <w:basedOn w:val="NormalPACKT"/>
    <w:rsid w:val="00CF313F"/>
    <w:pPr>
      <w:numPr>
        <w:numId w:val="21"/>
      </w:numPr>
      <w:tabs>
        <w:tab w:val="left" w:pos="360"/>
      </w:tabs>
      <w:suppressAutoHyphens/>
      <w:spacing w:after="60"/>
      <w:ind w:right="360"/>
    </w:pPr>
  </w:style>
  <w:style w:type="paragraph" w:customStyle="1" w:styleId="InformationBoxPACKT">
    <w:name w:val="Information Box [PACKT]"/>
    <w:basedOn w:val="NormalPACKT"/>
    <w:next w:val="NormalPACKT"/>
    <w:rsid w:val="00CF313F"/>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pPr>
  </w:style>
  <w:style w:type="paragraph" w:customStyle="1" w:styleId="NumberedBulletPACKT">
    <w:name w:val="Numbered Bullet [PACKT]"/>
    <w:basedOn w:val="BulletPACKT"/>
    <w:rsid w:val="00CF313F"/>
    <w:pPr>
      <w:numPr>
        <w:numId w:val="5"/>
      </w:numPr>
    </w:pPr>
  </w:style>
  <w:style w:type="paragraph" w:customStyle="1" w:styleId="TableColumnHeadingPACKT">
    <w:name w:val="Table Column Heading [PACKT]"/>
    <w:basedOn w:val="NormalPACKT"/>
    <w:rsid w:val="00CF313F"/>
    <w:pPr>
      <w:spacing w:before="60" w:after="60"/>
    </w:pPr>
    <w:rPr>
      <w:rFonts w:ascii="Arial" w:hAnsi="Arial" w:cs="Arial"/>
      <w:b/>
      <w:bCs/>
      <w:sz w:val="20"/>
    </w:rPr>
  </w:style>
  <w:style w:type="paragraph" w:customStyle="1" w:styleId="CodeEndPACKT">
    <w:name w:val="Code End [PACKT]"/>
    <w:basedOn w:val="CodePACKT"/>
    <w:next w:val="NormalPACKT"/>
    <w:rsid w:val="00CF313F"/>
    <w:pPr>
      <w:spacing w:after="120"/>
    </w:pPr>
  </w:style>
  <w:style w:type="paragraph" w:customStyle="1" w:styleId="TableContentPACKT">
    <w:name w:val="Table Content [PACKT]"/>
    <w:basedOn w:val="TableColumnHeadingPACKT"/>
    <w:rsid w:val="00CF313F"/>
    <w:rPr>
      <w:b w:val="0"/>
    </w:rPr>
  </w:style>
  <w:style w:type="paragraph" w:customStyle="1" w:styleId="CommandLinePACKT">
    <w:name w:val="Command Line [PACKT]"/>
    <w:basedOn w:val="CodePACKT"/>
    <w:rsid w:val="00CF313F"/>
    <w:pPr>
      <w:ind w:left="0"/>
    </w:pPr>
    <w:rPr>
      <w:b/>
    </w:rPr>
  </w:style>
  <w:style w:type="paragraph" w:customStyle="1" w:styleId="CodeHighlightedPACKT">
    <w:name w:val="Code Highlighted [PACKT]"/>
    <w:basedOn w:val="CodePACKT"/>
    <w:rsid w:val="00CF313F"/>
    <w:rPr>
      <w:b/>
      <w:szCs w:val="16"/>
    </w:rPr>
  </w:style>
  <w:style w:type="paragraph" w:customStyle="1" w:styleId="ChapterNumberPACKT">
    <w:name w:val="Chapter Number [PACKT]"/>
    <w:next w:val="ChapterTitlePACKT"/>
    <w:rsid w:val="00CF313F"/>
    <w:pPr>
      <w:jc w:val="right"/>
    </w:pPr>
    <w:rPr>
      <w:rFonts w:ascii="Arial" w:hAnsi="Arial" w:cs="Arial"/>
      <w:b/>
      <w:bCs/>
      <w:color w:val="000000"/>
      <w:kern w:val="32"/>
      <w:sz w:val="120"/>
      <w:szCs w:val="32"/>
      <w:lang w:val="en-GB"/>
    </w:rPr>
  </w:style>
  <w:style w:type="paragraph" w:customStyle="1" w:styleId="LayoutInformationPACKT">
    <w:name w:val="Layout Information [PACKT]"/>
    <w:basedOn w:val="NormalPACKT"/>
    <w:next w:val="NormalPACKT"/>
    <w:rsid w:val="00CF313F"/>
    <w:rPr>
      <w:rFonts w:ascii="Arial" w:hAnsi="Arial"/>
      <w:b/>
      <w:shadow/>
      <w:color w:val="FF0000"/>
      <w:sz w:val="28"/>
      <w:szCs w:val="28"/>
    </w:rPr>
  </w:style>
  <w:style w:type="paragraph" w:customStyle="1" w:styleId="InternalNotePACKT">
    <w:name w:val="Internal Note [PACKT]"/>
    <w:basedOn w:val="NormalPACKT"/>
    <w:rsid w:val="00CF313F"/>
    <w:rPr>
      <w:rFonts w:ascii="Arial" w:hAnsi="Arial"/>
      <w:b/>
      <w:shadow/>
      <w:color w:val="0000FF"/>
      <w:sz w:val="24"/>
    </w:rPr>
  </w:style>
  <w:style w:type="paragraph" w:customStyle="1" w:styleId="BulletEndPACKT">
    <w:name w:val="Bullet End [PACKT]"/>
    <w:basedOn w:val="BulletPACKT"/>
    <w:next w:val="NormalPACKT"/>
    <w:rsid w:val="00CF313F"/>
    <w:pPr>
      <w:spacing w:after="120"/>
    </w:pPr>
  </w:style>
  <w:style w:type="paragraph" w:styleId="DocumentMap">
    <w:name w:val="Document Map"/>
    <w:basedOn w:val="Normal"/>
    <w:rsid w:val="00AD578B"/>
    <w:pPr>
      <w:shd w:val="clear" w:color="auto" w:fill="000080"/>
    </w:pPr>
    <w:rPr>
      <w:rFonts w:ascii="Tahoma" w:hAnsi="Tahoma" w:cs="Tahoma"/>
    </w:rPr>
  </w:style>
  <w:style w:type="paragraph" w:customStyle="1" w:styleId="FigurePACKT">
    <w:name w:val="Figure [PACKT]"/>
    <w:rsid w:val="00CF313F"/>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rsid w:val="00CF313F"/>
    <w:pPr>
      <w:spacing w:after="120"/>
    </w:pPr>
  </w:style>
  <w:style w:type="paragraph" w:customStyle="1" w:styleId="CodeHighlightedEndPACKT">
    <w:name w:val="Code Highlighted End [PACKT]"/>
    <w:basedOn w:val="CodeHighlightedPACKT"/>
    <w:next w:val="NormalPACKT"/>
    <w:rsid w:val="00CF313F"/>
    <w:pPr>
      <w:spacing w:after="120"/>
    </w:pPr>
    <w:rPr>
      <w:bCs/>
      <w:szCs w:val="20"/>
    </w:rPr>
  </w:style>
  <w:style w:type="paragraph" w:customStyle="1" w:styleId="BulletwithoutBulletPACKT0">
    <w:name w:val="Bullet without Bullet [PACKT]"/>
    <w:basedOn w:val="Normal"/>
    <w:rsid w:val="00CF313F"/>
    <w:pPr>
      <w:suppressAutoHyphens w:val="0"/>
      <w:spacing w:after="60"/>
      <w:ind w:left="706"/>
    </w:pPr>
    <w:rPr>
      <w:szCs w:val="20"/>
    </w:rPr>
  </w:style>
  <w:style w:type="paragraph" w:customStyle="1" w:styleId="BulletwithinbulletPACKT">
    <w:name w:val="Bullet within bullet [PACKT]"/>
    <w:basedOn w:val="BulletPACKT"/>
    <w:rsid w:val="00CF313F"/>
    <w:pPr>
      <w:numPr>
        <w:numId w:val="22"/>
      </w:numPr>
      <w:spacing w:after="20"/>
      <w:ind w:right="720"/>
    </w:pPr>
  </w:style>
  <w:style w:type="paragraph" w:customStyle="1" w:styleId="BulletwithinbulletendPACKT">
    <w:name w:val="Bullet within bullet end [PACKT]"/>
    <w:basedOn w:val="BulletwithinbulletPACKT"/>
    <w:rsid w:val="00CF313F"/>
    <w:pPr>
      <w:numPr>
        <w:numId w:val="23"/>
      </w:numPr>
      <w:tabs>
        <w:tab w:val="clear" w:pos="360"/>
      </w:tabs>
      <w:spacing w:after="60"/>
      <w:ind w:left="1440"/>
    </w:pPr>
  </w:style>
  <w:style w:type="paragraph" w:customStyle="1" w:styleId="CodelistingPACKT">
    <w:name w:val="Code listing [PACKT]"/>
    <w:basedOn w:val="Heading5"/>
    <w:rsid w:val="00CF313F"/>
    <w:pPr>
      <w:spacing w:before="60" w:after="60"/>
    </w:pPr>
  </w:style>
  <w:style w:type="paragraph" w:customStyle="1" w:styleId="TipPACKT">
    <w:name w:val="Tip [PACKT]"/>
    <w:basedOn w:val="InformationBoxPACKT"/>
    <w:next w:val="NormalPACKT"/>
    <w:rsid w:val="00CF313F"/>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CF313F"/>
    <w:pPr>
      <w:pBdr>
        <w:top w:val="double" w:sz="4" w:space="6" w:color="auto"/>
      </w:pBdr>
      <w:spacing w:before="180" w:after="180"/>
      <w:ind w:left="360" w:right="360"/>
    </w:pPr>
    <w:rPr>
      <w:b/>
    </w:rPr>
  </w:style>
  <w:style w:type="paragraph" w:customStyle="1" w:styleId="TipwithoutheadingPACKT">
    <w:name w:val="Tip without heading [PACKT]"/>
    <w:basedOn w:val="TipPACKT"/>
    <w:rsid w:val="00CF313F"/>
    <w:pPr>
      <w:pBdr>
        <w:top w:val="double" w:sz="4" w:space="8" w:color="auto"/>
      </w:pBdr>
    </w:pPr>
    <w:rPr>
      <w:szCs w:val="20"/>
    </w:rPr>
  </w:style>
  <w:style w:type="paragraph" w:customStyle="1" w:styleId="TableContents">
    <w:name w:val="Table Contents"/>
    <w:basedOn w:val="Normal"/>
    <w:rsid w:val="00AD578B"/>
    <w:pPr>
      <w:suppressLineNumbers/>
    </w:pPr>
  </w:style>
  <w:style w:type="paragraph" w:customStyle="1" w:styleId="TableHeading">
    <w:name w:val="Table Heading"/>
    <w:basedOn w:val="TableContents"/>
    <w:rsid w:val="00AD578B"/>
    <w:pPr>
      <w:jc w:val="center"/>
    </w:pPr>
    <w:rPr>
      <w:b/>
      <w:bCs/>
    </w:rPr>
  </w:style>
  <w:style w:type="paragraph" w:styleId="CommentText">
    <w:name w:val="annotation text"/>
    <w:basedOn w:val="Normal"/>
    <w:rsid w:val="00AD578B"/>
    <w:rPr>
      <w:sz w:val="20"/>
      <w:szCs w:val="20"/>
    </w:rPr>
  </w:style>
  <w:style w:type="paragraph" w:styleId="CommentSubject">
    <w:name w:val="annotation subject"/>
    <w:basedOn w:val="CommentText"/>
    <w:next w:val="CommentText"/>
    <w:rsid w:val="00AD578B"/>
    <w:rPr>
      <w:b/>
      <w:bCs/>
    </w:rPr>
  </w:style>
  <w:style w:type="paragraph" w:styleId="BalloonText">
    <w:name w:val="Balloon Text"/>
    <w:basedOn w:val="Normal"/>
    <w:link w:val="BalloonTextChar"/>
    <w:rsid w:val="00CF313F"/>
    <w:pPr>
      <w:spacing w:after="0"/>
    </w:pPr>
    <w:rPr>
      <w:rFonts w:ascii="Tahoma" w:hAnsi="Tahoma" w:cs="Tahoma"/>
      <w:sz w:val="16"/>
      <w:szCs w:val="16"/>
    </w:rPr>
  </w:style>
  <w:style w:type="paragraph" w:customStyle="1" w:styleId="AppendixtitlePACKT">
    <w:name w:val="Appendix title [PACKT]"/>
    <w:basedOn w:val="ChapterTitlePACKT"/>
    <w:qFormat/>
    <w:rsid w:val="00CF313F"/>
  </w:style>
  <w:style w:type="paragraph" w:customStyle="1" w:styleId="Marginalia">
    <w:name w:val="Marginalia"/>
    <w:basedOn w:val="Normal"/>
    <w:rsid w:val="00CF313F"/>
    <w:pPr>
      <w:ind w:left="2268"/>
    </w:pPr>
  </w:style>
  <w:style w:type="paragraph" w:customStyle="1" w:styleId="ColorfulShading-Accent11">
    <w:name w:val="Colorful Shading - Accent 11"/>
    <w:hidden/>
    <w:uiPriority w:val="99"/>
    <w:rsid w:val="00CF313F"/>
    <w:rPr>
      <w:sz w:val="22"/>
      <w:szCs w:val="24"/>
      <w:lang w:eastAsia="en-IN"/>
    </w:rPr>
  </w:style>
  <w:style w:type="paragraph" w:customStyle="1" w:styleId="CommandLineEndPACKT">
    <w:name w:val="Command Line End [PACKT]"/>
    <w:basedOn w:val="CommandLinePACKT"/>
    <w:rsid w:val="00CF313F"/>
    <w:pPr>
      <w:spacing w:after="120"/>
    </w:pPr>
    <w:rPr>
      <w:bCs/>
      <w:noProof/>
      <w:szCs w:val="20"/>
      <w:lang w:eastAsia="en-US"/>
    </w:rPr>
  </w:style>
  <w:style w:type="paragraph" w:customStyle="1" w:styleId="CodeWithinBulletPACKT">
    <w:name w:val="CodeWithinBullet [PACKT]"/>
    <w:basedOn w:val="CodePACKT"/>
    <w:rsid w:val="00CF313F"/>
    <w:pPr>
      <w:ind w:left="720"/>
    </w:pPr>
    <w:rPr>
      <w:szCs w:val="20"/>
    </w:rPr>
  </w:style>
  <w:style w:type="paragraph" w:customStyle="1" w:styleId="CodeWithinBulletEndPACKT">
    <w:name w:val="CodeWithinBulletEnd [PACKT]"/>
    <w:basedOn w:val="CodeEndPACKT"/>
    <w:rsid w:val="00CF313F"/>
    <w:pPr>
      <w:ind w:left="720"/>
    </w:pPr>
    <w:rPr>
      <w:szCs w:val="20"/>
    </w:rPr>
  </w:style>
  <w:style w:type="paragraph" w:styleId="Revision">
    <w:name w:val="Revision"/>
    <w:hidden/>
    <w:rsid w:val="00CF313F"/>
    <w:rPr>
      <w:sz w:val="22"/>
      <w:szCs w:val="24"/>
    </w:rPr>
  </w:style>
  <w:style w:type="paragraph" w:styleId="BlockText">
    <w:name w:val="Block Text"/>
    <w:basedOn w:val="Normal"/>
    <w:rsid w:val="00CF313F"/>
    <w:pPr>
      <w:ind w:left="1440" w:right="1440"/>
    </w:pPr>
  </w:style>
  <w:style w:type="paragraph" w:styleId="BodyText2">
    <w:name w:val="Body Text 2"/>
    <w:basedOn w:val="Normal"/>
    <w:rsid w:val="00CF313F"/>
    <w:pPr>
      <w:spacing w:line="480" w:lineRule="auto"/>
    </w:pPr>
  </w:style>
  <w:style w:type="paragraph" w:styleId="BodyText3">
    <w:name w:val="Body Text 3"/>
    <w:basedOn w:val="Normal"/>
    <w:rsid w:val="00CF313F"/>
    <w:rPr>
      <w:sz w:val="16"/>
      <w:szCs w:val="16"/>
    </w:rPr>
  </w:style>
  <w:style w:type="paragraph" w:styleId="BodyTextFirstIndent">
    <w:name w:val="Body Text First Indent"/>
    <w:basedOn w:val="BodyText"/>
    <w:rsid w:val="00CF313F"/>
    <w:pPr>
      <w:ind w:firstLine="210"/>
    </w:pPr>
  </w:style>
  <w:style w:type="paragraph" w:styleId="BodyTextIndent">
    <w:name w:val="Body Text Indent"/>
    <w:basedOn w:val="Normal"/>
    <w:rsid w:val="00CF313F"/>
    <w:pPr>
      <w:ind w:left="360"/>
    </w:pPr>
  </w:style>
  <w:style w:type="paragraph" w:styleId="BodyTextFirstIndent2">
    <w:name w:val="Body Text First Indent 2"/>
    <w:basedOn w:val="BodyTextIndent"/>
    <w:rsid w:val="00CF313F"/>
    <w:pPr>
      <w:ind w:firstLine="210"/>
    </w:pPr>
  </w:style>
  <w:style w:type="paragraph" w:styleId="BodyTextIndent2">
    <w:name w:val="Body Text Indent 2"/>
    <w:basedOn w:val="Normal"/>
    <w:rsid w:val="00CF313F"/>
    <w:pPr>
      <w:spacing w:line="480" w:lineRule="auto"/>
      <w:ind w:left="360"/>
    </w:pPr>
  </w:style>
  <w:style w:type="paragraph" w:styleId="BodyTextIndent3">
    <w:name w:val="Body Text Indent 3"/>
    <w:basedOn w:val="Normal"/>
    <w:rsid w:val="00CF313F"/>
    <w:pPr>
      <w:ind w:left="360"/>
    </w:pPr>
    <w:rPr>
      <w:sz w:val="16"/>
      <w:szCs w:val="16"/>
    </w:rPr>
  </w:style>
  <w:style w:type="paragraph" w:styleId="Closing">
    <w:name w:val="Closing"/>
    <w:basedOn w:val="Normal"/>
    <w:rsid w:val="00CF313F"/>
    <w:pPr>
      <w:ind w:left="4320"/>
    </w:pPr>
  </w:style>
  <w:style w:type="paragraph" w:styleId="Date">
    <w:name w:val="Date"/>
    <w:basedOn w:val="Normal"/>
    <w:next w:val="Normal"/>
    <w:rsid w:val="00CF313F"/>
  </w:style>
  <w:style w:type="paragraph" w:styleId="E-mailSignature">
    <w:name w:val="E-mail Signature"/>
    <w:basedOn w:val="Normal"/>
    <w:rsid w:val="00CF313F"/>
  </w:style>
  <w:style w:type="paragraph" w:styleId="EnvelopeAddress">
    <w:name w:val="envelope address"/>
    <w:basedOn w:val="Normal"/>
    <w:rsid w:val="00CF313F"/>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CF313F"/>
    <w:rPr>
      <w:rFonts w:ascii="Arial" w:hAnsi="Arial" w:cs="Arial"/>
      <w:sz w:val="20"/>
      <w:szCs w:val="20"/>
    </w:rPr>
  </w:style>
  <w:style w:type="paragraph" w:styleId="Header">
    <w:name w:val="header"/>
    <w:basedOn w:val="Normal"/>
    <w:rsid w:val="00CF313F"/>
    <w:pPr>
      <w:tabs>
        <w:tab w:val="center" w:pos="4320"/>
        <w:tab w:val="right" w:pos="8640"/>
      </w:tabs>
    </w:pPr>
  </w:style>
  <w:style w:type="paragraph" w:styleId="HTMLAddress">
    <w:name w:val="HTML Address"/>
    <w:basedOn w:val="Normal"/>
    <w:rsid w:val="00CF313F"/>
    <w:rPr>
      <w:i/>
      <w:iCs/>
    </w:rPr>
  </w:style>
  <w:style w:type="paragraph" w:styleId="HTMLPreformatted">
    <w:name w:val="HTML Preformatted"/>
    <w:basedOn w:val="Normal"/>
    <w:rsid w:val="00CF313F"/>
    <w:rPr>
      <w:rFonts w:ascii="Courier New" w:hAnsi="Courier New" w:cs="Courier New"/>
      <w:sz w:val="20"/>
      <w:szCs w:val="20"/>
    </w:rPr>
  </w:style>
  <w:style w:type="paragraph" w:styleId="List2">
    <w:name w:val="List 2"/>
    <w:basedOn w:val="Normal"/>
    <w:rsid w:val="00CF313F"/>
    <w:pPr>
      <w:ind w:left="720" w:hanging="360"/>
    </w:pPr>
  </w:style>
  <w:style w:type="paragraph" w:styleId="List3">
    <w:name w:val="List 3"/>
    <w:basedOn w:val="Normal"/>
    <w:rsid w:val="00CF313F"/>
    <w:pPr>
      <w:ind w:left="1080" w:hanging="360"/>
    </w:pPr>
  </w:style>
  <w:style w:type="paragraph" w:styleId="List4">
    <w:name w:val="List 4"/>
    <w:basedOn w:val="Normal"/>
    <w:rsid w:val="00CF313F"/>
    <w:pPr>
      <w:ind w:left="1440" w:hanging="360"/>
    </w:pPr>
  </w:style>
  <w:style w:type="paragraph" w:styleId="List5">
    <w:name w:val="List 5"/>
    <w:basedOn w:val="Normal"/>
    <w:rsid w:val="00CF313F"/>
    <w:pPr>
      <w:ind w:left="1800" w:hanging="360"/>
    </w:pPr>
  </w:style>
  <w:style w:type="paragraph" w:styleId="ListBullet">
    <w:name w:val="List Bullet"/>
    <w:basedOn w:val="Normal"/>
    <w:rsid w:val="00CF313F"/>
    <w:pPr>
      <w:numPr>
        <w:numId w:val="3"/>
      </w:numPr>
    </w:pPr>
  </w:style>
  <w:style w:type="paragraph" w:styleId="ListBullet2">
    <w:name w:val="List Bullet 2"/>
    <w:basedOn w:val="Normal"/>
    <w:rsid w:val="00CF313F"/>
    <w:pPr>
      <w:numPr>
        <w:numId w:val="4"/>
      </w:numPr>
    </w:pPr>
  </w:style>
  <w:style w:type="paragraph" w:styleId="ListBullet3">
    <w:name w:val="List Bullet 3"/>
    <w:basedOn w:val="Normal"/>
    <w:rsid w:val="00CF313F"/>
    <w:pPr>
      <w:numPr>
        <w:numId w:val="10"/>
      </w:numPr>
    </w:pPr>
  </w:style>
  <w:style w:type="paragraph" w:styleId="ListBullet4">
    <w:name w:val="List Bullet 4"/>
    <w:basedOn w:val="Normal"/>
    <w:rsid w:val="00CF313F"/>
    <w:pPr>
      <w:numPr>
        <w:numId w:val="11"/>
      </w:numPr>
    </w:pPr>
  </w:style>
  <w:style w:type="paragraph" w:styleId="ListBullet5">
    <w:name w:val="List Bullet 5"/>
    <w:basedOn w:val="Normal"/>
    <w:rsid w:val="00CF313F"/>
    <w:pPr>
      <w:numPr>
        <w:numId w:val="12"/>
      </w:numPr>
    </w:pPr>
  </w:style>
  <w:style w:type="paragraph" w:styleId="ListContinue">
    <w:name w:val="List Continue"/>
    <w:basedOn w:val="Normal"/>
    <w:rsid w:val="00CF313F"/>
    <w:pPr>
      <w:ind w:left="360"/>
    </w:pPr>
  </w:style>
  <w:style w:type="paragraph" w:styleId="ListContinue2">
    <w:name w:val="List Continue 2"/>
    <w:basedOn w:val="Normal"/>
    <w:rsid w:val="00CF313F"/>
    <w:pPr>
      <w:ind w:left="720"/>
    </w:pPr>
  </w:style>
  <w:style w:type="paragraph" w:styleId="ListContinue3">
    <w:name w:val="List Continue 3"/>
    <w:basedOn w:val="Normal"/>
    <w:rsid w:val="00CF313F"/>
    <w:pPr>
      <w:ind w:left="1080"/>
    </w:pPr>
  </w:style>
  <w:style w:type="paragraph" w:styleId="ListContinue4">
    <w:name w:val="List Continue 4"/>
    <w:basedOn w:val="Normal"/>
    <w:rsid w:val="00CF313F"/>
    <w:pPr>
      <w:ind w:left="1440"/>
    </w:pPr>
  </w:style>
  <w:style w:type="paragraph" w:styleId="ListContinue5">
    <w:name w:val="List Continue 5"/>
    <w:basedOn w:val="Normal"/>
    <w:rsid w:val="00CF313F"/>
    <w:pPr>
      <w:ind w:left="1800"/>
    </w:pPr>
  </w:style>
  <w:style w:type="paragraph" w:styleId="ListNumber">
    <w:name w:val="List Number"/>
    <w:basedOn w:val="Normal"/>
    <w:rsid w:val="00CF313F"/>
    <w:pPr>
      <w:numPr>
        <w:numId w:val="29"/>
      </w:numPr>
    </w:pPr>
  </w:style>
  <w:style w:type="paragraph" w:styleId="ListNumber2">
    <w:name w:val="List Number 2"/>
    <w:basedOn w:val="Normal"/>
    <w:rsid w:val="00CF313F"/>
    <w:pPr>
      <w:numPr>
        <w:numId w:val="32"/>
      </w:numPr>
    </w:pPr>
  </w:style>
  <w:style w:type="paragraph" w:styleId="ListNumber3">
    <w:name w:val="List Number 3"/>
    <w:basedOn w:val="Normal"/>
    <w:rsid w:val="00CF313F"/>
    <w:pPr>
      <w:numPr>
        <w:numId w:val="33"/>
      </w:numPr>
    </w:pPr>
  </w:style>
  <w:style w:type="paragraph" w:styleId="ListNumber4">
    <w:name w:val="List Number 4"/>
    <w:basedOn w:val="Normal"/>
    <w:rsid w:val="00CF313F"/>
    <w:pPr>
      <w:numPr>
        <w:numId w:val="34"/>
      </w:numPr>
    </w:pPr>
  </w:style>
  <w:style w:type="paragraph" w:styleId="ListNumber5">
    <w:name w:val="List Number 5"/>
    <w:basedOn w:val="Normal"/>
    <w:rsid w:val="00CF313F"/>
    <w:pPr>
      <w:numPr>
        <w:numId w:val="35"/>
      </w:numPr>
    </w:pPr>
  </w:style>
  <w:style w:type="paragraph" w:styleId="MessageHeader">
    <w:name w:val="Message Header"/>
    <w:basedOn w:val="Normal"/>
    <w:rsid w:val="00CF313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CF313F"/>
    <w:rPr>
      <w:sz w:val="24"/>
    </w:rPr>
  </w:style>
  <w:style w:type="paragraph" w:styleId="NormalIndent">
    <w:name w:val="Normal Indent"/>
    <w:basedOn w:val="Normal"/>
    <w:rsid w:val="00CF313F"/>
    <w:pPr>
      <w:ind w:left="720"/>
    </w:pPr>
  </w:style>
  <w:style w:type="paragraph" w:styleId="NoteHeading">
    <w:name w:val="Note Heading"/>
    <w:basedOn w:val="Normal"/>
    <w:next w:val="Normal"/>
    <w:rsid w:val="00CF313F"/>
  </w:style>
  <w:style w:type="paragraph" w:styleId="PlainText">
    <w:name w:val="Plain Text"/>
    <w:basedOn w:val="Normal"/>
    <w:rsid w:val="00CF313F"/>
    <w:rPr>
      <w:rFonts w:ascii="Courier New" w:hAnsi="Courier New" w:cs="Courier New"/>
      <w:sz w:val="20"/>
      <w:szCs w:val="20"/>
    </w:rPr>
  </w:style>
  <w:style w:type="paragraph" w:styleId="Salutation">
    <w:name w:val="Salutation"/>
    <w:basedOn w:val="Normal"/>
    <w:next w:val="Normal"/>
    <w:rsid w:val="00CF313F"/>
  </w:style>
  <w:style w:type="paragraph" w:styleId="Signature">
    <w:name w:val="Signature"/>
    <w:basedOn w:val="Normal"/>
    <w:rsid w:val="00CF313F"/>
    <w:pPr>
      <w:ind w:left="4320"/>
    </w:pPr>
  </w:style>
  <w:style w:type="paragraph" w:styleId="Subtitle">
    <w:name w:val="Subtitle"/>
    <w:basedOn w:val="Normal"/>
    <w:qFormat/>
    <w:rsid w:val="00CF313F"/>
    <w:pPr>
      <w:spacing w:after="60"/>
      <w:jc w:val="center"/>
      <w:outlineLvl w:val="1"/>
    </w:pPr>
    <w:rPr>
      <w:rFonts w:ascii="Arial" w:hAnsi="Arial" w:cs="Arial"/>
      <w:sz w:val="24"/>
    </w:rPr>
  </w:style>
  <w:style w:type="paragraph" w:styleId="Title">
    <w:name w:val="Title"/>
    <w:basedOn w:val="Normal"/>
    <w:qFormat/>
    <w:rsid w:val="00CF313F"/>
    <w:pPr>
      <w:spacing w:before="240" w:after="60"/>
      <w:jc w:val="center"/>
      <w:outlineLvl w:val="0"/>
    </w:pPr>
    <w:rPr>
      <w:rFonts w:ascii="Arial" w:hAnsi="Arial" w:cs="Arial"/>
      <w:b/>
      <w:bCs/>
      <w:kern w:val="28"/>
      <w:sz w:val="32"/>
      <w:szCs w:val="32"/>
    </w:rPr>
  </w:style>
  <w:style w:type="paragraph" w:customStyle="1" w:styleId="BulletwithoutBulletEndPACKT">
    <w:name w:val="Bullet without Bullet End [PACKT]"/>
    <w:basedOn w:val="BulletwithoutBulletPACKT0"/>
    <w:rsid w:val="00CF313F"/>
    <w:pPr>
      <w:spacing w:after="120"/>
    </w:pPr>
  </w:style>
  <w:style w:type="character" w:customStyle="1" w:styleId="Heading1Char">
    <w:name w:val="Heading 1 Char"/>
    <w:aliases w:val="Heading 1 [PACKT] Char"/>
    <w:basedOn w:val="DefaultParagraphFont"/>
    <w:link w:val="Heading1"/>
    <w:rsid w:val="003E7D24"/>
    <w:rPr>
      <w:rFonts w:ascii="Arial" w:hAnsi="Arial" w:cs="Arial"/>
      <w:b/>
      <w:iCs/>
      <w:color w:val="000000"/>
      <w:kern w:val="32"/>
      <w:sz w:val="32"/>
      <w:szCs w:val="32"/>
      <w:lang w:val="en-GB"/>
    </w:rPr>
  </w:style>
  <w:style w:type="character" w:customStyle="1" w:styleId="Heading2Char">
    <w:name w:val="Heading 2 Char"/>
    <w:aliases w:val="Heading 2 [PACKT] Char"/>
    <w:basedOn w:val="DefaultParagraphFont"/>
    <w:link w:val="Heading2"/>
    <w:rsid w:val="003E7D24"/>
    <w:rPr>
      <w:rFonts w:ascii="Arial" w:hAnsi="Arial" w:cs="Arial"/>
      <w:b/>
      <w:bCs/>
      <w:iCs/>
      <w:color w:val="000000"/>
      <w:sz w:val="28"/>
      <w:szCs w:val="28"/>
      <w:lang w:val="en-GB"/>
    </w:rPr>
  </w:style>
  <w:style w:type="character" w:customStyle="1" w:styleId="Heading6Char">
    <w:name w:val="Heading 6 Char"/>
    <w:aliases w:val="Heading 6 [PACKT] Char"/>
    <w:basedOn w:val="DefaultParagraphFont"/>
    <w:link w:val="Heading6"/>
    <w:rsid w:val="003E7D24"/>
    <w:rPr>
      <w:rFonts w:ascii="Arial" w:hAnsi="Arial" w:cs="Arial"/>
      <w:iCs/>
      <w:color w:val="000000"/>
      <w:szCs w:val="22"/>
      <w:lang w:val="en-GB"/>
    </w:rPr>
  </w:style>
  <w:style w:type="paragraph" w:customStyle="1" w:styleId="BulletwithoutbulletPACKT">
    <w:name w:val="Bullet without bullet [PACKT]"/>
    <w:basedOn w:val="Normal"/>
    <w:locked/>
    <w:rsid w:val="003E7D24"/>
    <w:pPr>
      <w:numPr>
        <w:numId w:val="26"/>
      </w:numPr>
      <w:tabs>
        <w:tab w:val="clear" w:pos="720"/>
      </w:tabs>
      <w:spacing w:after="60"/>
      <w:ind w:left="706" w:firstLine="0"/>
    </w:pPr>
    <w:rPr>
      <w:szCs w:val="20"/>
    </w:rPr>
  </w:style>
  <w:style w:type="paragraph" w:customStyle="1" w:styleId="CodeWithinBulletsPACKT">
    <w:name w:val="Code Within Bullets [PACKT]"/>
    <w:basedOn w:val="CodePACKT"/>
    <w:locked/>
    <w:rsid w:val="003E7D24"/>
    <w:pPr>
      <w:ind w:left="720"/>
    </w:pPr>
    <w:rPr>
      <w:szCs w:val="20"/>
    </w:rPr>
  </w:style>
  <w:style w:type="paragraph" w:customStyle="1" w:styleId="CodeWithinBulletsEndPACKT">
    <w:name w:val="Code Within Bullets End [PACKT]"/>
    <w:basedOn w:val="CodeEndPACKT"/>
    <w:locked/>
    <w:rsid w:val="003E7D24"/>
    <w:pPr>
      <w:ind w:left="720"/>
    </w:pPr>
    <w:rPr>
      <w:szCs w:val="20"/>
    </w:rPr>
  </w:style>
  <w:style w:type="paragraph" w:customStyle="1" w:styleId="BulletwithoutbulletendPACKT0">
    <w:name w:val="Bullet without bullet end [PACKT]"/>
    <w:basedOn w:val="BulletwithoutbulletPACKT"/>
    <w:locked/>
    <w:rsid w:val="003E7D24"/>
    <w:pPr>
      <w:numPr>
        <w:numId w:val="0"/>
      </w:numPr>
      <w:spacing w:after="120"/>
      <w:ind w:left="706"/>
    </w:pPr>
  </w:style>
  <w:style w:type="paragraph" w:customStyle="1" w:styleId="NumberwithinNumberedBulletPACKT">
    <w:name w:val="Number within Numbered Bullet [PACKT]"/>
    <w:basedOn w:val="BulletwithinbulletPACKT"/>
    <w:locked/>
    <w:rsid w:val="003E7D24"/>
    <w:pPr>
      <w:numPr>
        <w:numId w:val="0"/>
      </w:numPr>
      <w:tabs>
        <w:tab w:val="num" w:pos="720"/>
      </w:tabs>
      <w:spacing w:after="60"/>
      <w:ind w:left="720" w:hanging="360"/>
    </w:pPr>
  </w:style>
  <w:style w:type="paragraph" w:customStyle="1" w:styleId="NumberwithinNumberedBulletEndPACKT">
    <w:name w:val="Number within Numbered Bullet End [PACKT]"/>
    <w:basedOn w:val="NumberwithinNumberedBulletPACKT"/>
    <w:locked/>
    <w:rsid w:val="003E7D24"/>
    <w:pPr>
      <w:numPr>
        <w:numId w:val="24"/>
      </w:numPr>
      <w:tabs>
        <w:tab w:val="num" w:pos="1440"/>
      </w:tabs>
      <w:spacing w:after="120"/>
      <w:ind w:left="1440"/>
    </w:pPr>
  </w:style>
  <w:style w:type="paragraph" w:customStyle="1" w:styleId="BulletwithinInformationBoxPACKT">
    <w:name w:val="Bullet within Information Box [PACKT]"/>
    <w:basedOn w:val="InformationBoxPACKT"/>
    <w:qFormat/>
    <w:locked/>
    <w:rsid w:val="003E7D24"/>
    <w:pPr>
      <w:tabs>
        <w:tab w:val="num" w:pos="1440"/>
      </w:tabs>
      <w:ind w:left="1440" w:hanging="360"/>
    </w:pPr>
  </w:style>
  <w:style w:type="character" w:customStyle="1" w:styleId="CodewithinInformationBoxPACKT">
    <w:name w:val="Code within Information Box [PACKT]"/>
    <w:basedOn w:val="CodeInTextPACKT"/>
    <w:locked/>
    <w:rsid w:val="003E7D24"/>
  </w:style>
  <w:style w:type="numbering" w:styleId="111111">
    <w:name w:val="Outline List 2"/>
    <w:basedOn w:val="NoList"/>
    <w:semiHidden/>
    <w:rsid w:val="00CF313F"/>
    <w:pPr>
      <w:numPr>
        <w:numId w:val="36"/>
      </w:numPr>
    </w:pPr>
  </w:style>
  <w:style w:type="numbering" w:styleId="1ai">
    <w:name w:val="Outline List 1"/>
    <w:basedOn w:val="NoList"/>
    <w:semiHidden/>
    <w:rsid w:val="00CF313F"/>
    <w:pPr>
      <w:numPr>
        <w:numId w:val="37"/>
      </w:numPr>
    </w:pPr>
  </w:style>
  <w:style w:type="numbering" w:styleId="ArticleSection">
    <w:name w:val="Outline List 3"/>
    <w:basedOn w:val="NoList"/>
    <w:semiHidden/>
    <w:rsid w:val="00CF313F"/>
    <w:pPr>
      <w:numPr>
        <w:numId w:val="38"/>
      </w:numPr>
    </w:pPr>
  </w:style>
  <w:style w:type="table" w:styleId="Table3Deffects1">
    <w:name w:val="Table 3D effects 1"/>
    <w:basedOn w:val="TableNormal"/>
    <w:semiHidden/>
    <w:rsid w:val="00CF313F"/>
    <w:pPr>
      <w:suppressAutoHyphens/>
      <w:spacing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F313F"/>
    <w:pPr>
      <w:suppressAutoHyphens/>
      <w:spacing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F313F"/>
    <w:pPr>
      <w:suppressAutoHyphens/>
      <w:spacing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F313F"/>
    <w:pPr>
      <w:suppressAutoHyphens/>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F313F"/>
    <w:pPr>
      <w:suppressAutoHyphens/>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F313F"/>
    <w:pPr>
      <w:suppressAutoHyphens/>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F313F"/>
    <w:pPr>
      <w:suppressAutoHyphens/>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F313F"/>
    <w:pPr>
      <w:suppressAutoHyphens/>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F313F"/>
    <w:pPr>
      <w:suppressAutoHyphens/>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F313F"/>
    <w:pPr>
      <w:suppressAutoHyphens/>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F313F"/>
    <w:pPr>
      <w:suppressAutoHyphens/>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F313F"/>
    <w:pPr>
      <w:suppressAutoHyphens/>
      <w:spacing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F313F"/>
    <w:pPr>
      <w:suppressAutoHyphens/>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F313F"/>
    <w:pPr>
      <w:suppressAutoHyphens/>
      <w:spacing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F313F"/>
    <w:pPr>
      <w:suppressAutoHyphens/>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F313F"/>
    <w:pPr>
      <w:suppressAutoHyphens/>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F313F"/>
    <w:pPr>
      <w:suppressAutoHyphens/>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F313F"/>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F313F"/>
    <w:pPr>
      <w:suppressAutoHyphens/>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F313F"/>
    <w:pPr>
      <w:suppressAutoHyphens/>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F313F"/>
    <w:pPr>
      <w:suppressAutoHyphens/>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F313F"/>
    <w:pPr>
      <w:suppressAutoHyphens/>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F313F"/>
    <w:pPr>
      <w:suppressAutoHyphens/>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F313F"/>
    <w:pPr>
      <w:suppressAutoHyphens/>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F313F"/>
    <w:pPr>
      <w:suppressAutoHyphens/>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F313F"/>
    <w:pPr>
      <w:suppressAutoHyphens/>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F313F"/>
    <w:pPr>
      <w:suppressAutoHyphens/>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F313F"/>
    <w:pPr>
      <w:suppressAutoHyphens/>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F313F"/>
    <w:pPr>
      <w:suppressAutoHyphens/>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F313F"/>
    <w:pPr>
      <w:suppressAutoHyphens/>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F313F"/>
    <w:pPr>
      <w:suppressAutoHyphens/>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F313F"/>
    <w:pPr>
      <w:suppressAutoHyphens/>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F313F"/>
    <w:pPr>
      <w:suppressAutoHyphens/>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F313F"/>
    <w:pPr>
      <w:suppressAutoHyphens/>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F313F"/>
    <w:pPr>
      <w:suppressAutoHyphens/>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F313F"/>
    <w:pPr>
      <w:suppressAutoHyphens/>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F313F"/>
    <w:pPr>
      <w:suppressAutoHyphens/>
      <w:spacing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F313F"/>
    <w:pPr>
      <w:suppressAutoHyphens/>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F313F"/>
    <w:pPr>
      <w:suppressAutoHyphens/>
      <w:spacing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F313F"/>
    <w:pPr>
      <w:suppressAutoHyphens/>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F313F"/>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F313F"/>
    <w:pPr>
      <w:suppressAutoHyphens/>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F313F"/>
    <w:pPr>
      <w:suppressAutoHyphens/>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F313F"/>
    <w:pPr>
      <w:suppressAutoHyphens/>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78743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php.net/manual/en/curl.setup.ph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AppData\Roaming\Microsoft\Templates\269_Chapter_Edito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963D6-1766-4D16-A2B0-90E74F44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269_Chapter_Editor_Template</Template>
  <TotalTime>9</TotalTime>
  <Pages>43</Pages>
  <Words>7109</Words>
  <Characters>40524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The PACKT Template</vt:lpstr>
    </vt:vector>
  </TitlesOfParts>
  <Company/>
  <LinksUpToDate>false</LinksUpToDate>
  <CharactersWithSpaces>47538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Douglas Paterson</dc:creator>
  <cp:lastModifiedBy>Ajay</cp:lastModifiedBy>
  <cp:revision>3</cp:revision>
  <cp:lastPrinted>2004-01-27T09:40:00Z</cp:lastPrinted>
  <dcterms:created xsi:type="dcterms:W3CDTF">2010-03-24T10:35:00Z</dcterms:created>
  <dcterms:modified xsi:type="dcterms:W3CDTF">2010-03-24T10:40:00Z</dcterms:modified>
</cp:coreProperties>
</file>